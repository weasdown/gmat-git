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E197" w14:textId="77777777" w:rsidR="00EC75AA" w:rsidRDefault="009A7057" w:rsidP="009A7057">
      <w:pPr>
        <w:pStyle w:val="Heading1"/>
      </w:pPr>
      <w:r>
        <w:t>Overview</w:t>
      </w:r>
    </w:p>
    <w:p w14:paraId="029EEEA3" w14:textId="77777777" w:rsidR="000F27FB" w:rsidRDefault="000F27FB" w:rsidP="000F27FB">
      <w:pPr>
        <w:rPr>
          <w:ins w:id="0" w:author="Mike Stark" w:date="2019-02-11T13:26:00Z"/>
        </w:rPr>
      </w:pPr>
      <w:ins w:id="1" w:author="Mike Stark" w:date="2019-02-11T13:26:00Z">
        <w:r>
          <w:t xml:space="preserve">This document describes the Orbit and Coverage (O&amp;C) code adapted from GMAT for the TAT-C project. It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t>CoverageChecker</w:t>
        </w:r>
        <w:proofErr w:type="spellEnd"/>
        <w:r>
          <w:t>.</w:t>
        </w:r>
      </w:ins>
    </w:p>
    <w:p w14:paraId="26359A84" w14:textId="77777777" w:rsidR="000F27FB" w:rsidRPr="009A7057" w:rsidRDefault="000F27FB" w:rsidP="000F27FB">
      <w:pPr>
        <w:rPr>
          <w:ins w:id="2" w:author="Mike Stark" w:date="2019-02-11T13:26:00Z"/>
        </w:rPr>
      </w:pPr>
      <w:ins w:id="3" w:author="Mike Stark" w:date="2019-02-11T13:26:00Z">
        <w:r>
          <w:t xml:space="preserve">In addition to the descriptive documentation, </w:t>
        </w:r>
        <w:proofErr w:type="spellStart"/>
        <w:r>
          <w:t>Doxygen</w:t>
        </w:r>
        <w:proofErr w:type="spellEnd"/>
        <w:r>
          <w:t xml:space="preserve"> output for all the source code is included as an appendix.</w:t>
        </w:r>
      </w:ins>
    </w:p>
    <w:p w14:paraId="666D422F" w14:textId="4C62BAA3" w:rsidR="009A7057" w:rsidRPr="009A7057" w:rsidDel="000F27FB" w:rsidRDefault="00283E48" w:rsidP="009A7057">
      <w:pPr>
        <w:rPr>
          <w:del w:id="4" w:author="Mike Stark" w:date="2019-02-11T13:26:00Z"/>
        </w:rPr>
      </w:pPr>
      <w:del w:id="5" w:author="Mike Stark" w:date="2019-02-11T13:26:00Z">
        <w:r w:rsidRPr="00283E48" w:rsidDel="000F27FB">
          <w:rPr>
            <w:highlight w:val="yellow"/>
          </w:rPr>
          <w:delText>TBS</w:delText>
        </w:r>
        <w:r w:rsidR="002E0D11" w:rsidDel="000F27FB">
          <w:rPr>
            <w:highlight w:val="yellow"/>
          </w:rPr>
          <w:delText xml:space="preserve"> – last section to write</w:delText>
        </w:r>
      </w:del>
    </w:p>
    <w:p w14:paraId="0890E73C" w14:textId="77777777" w:rsidR="009A7057" w:rsidRDefault="009A7057" w:rsidP="009A7057">
      <w:pPr>
        <w:pStyle w:val="Heading1"/>
      </w:pPr>
      <w:r>
        <w:t>Interface Description</w:t>
      </w:r>
    </w:p>
    <w:p w14:paraId="3A039A53" w14:textId="1E7CE7C6" w:rsidR="009A3082" w:rsidRDefault="00391F6E" w:rsidP="009A7057">
      <w:r>
        <w:t>This section provides information needed to incorporate the Orbit and Coverage (O&amp;C) code into a larger system such as TAT-C. It provides the interface to key routines used to access O&amp;C capabilities</w:t>
      </w:r>
      <w:ins w:id="6" w:author="Mike Stark" w:date="2019-02-11T13:27:00Z">
        <w:r w:rsidR="000F27FB">
          <w:t>, i</w:t>
        </w:r>
      </w:ins>
      <w:del w:id="7" w:author="Mike Stark" w:date="2019-02-11T13:27:00Z">
        <w:r w:rsidDel="000F27FB">
          <w:delText>. I</w:delText>
        </w:r>
      </w:del>
      <w:r>
        <w:t>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38D45053" w:rsidR="009A3082" w:rsidRDefault="009A3082" w:rsidP="009A3082">
      <w:r>
        <w:t xml:space="preserve">The Propagate function is defined in the Propagator class, and </w:t>
      </w:r>
      <w:del w:id="8" w:author="Mike Stark" w:date="2019-02-11T13:27:00Z">
        <w:r w:rsidDel="000F27FB">
          <w:delText xml:space="preserve">it </w:delText>
        </w:r>
      </w:del>
      <w:r>
        <w:t>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9"/>
      <w:r>
        <w:t xml:space="preserve">position </w:t>
      </w:r>
      <w:commentRangeEnd w:id="9"/>
      <w:r w:rsidR="00506BFA">
        <w:rPr>
          <w:rStyle w:val="CommentReference"/>
        </w:rPr>
        <w:commentReference w:id="9"/>
      </w:r>
      <w:r>
        <w:t>in Earth-centered inertial coordinates, the next 3 represent the velocity in the same coordinate frames.</w:t>
      </w:r>
      <w:ins w:id="10" w:author="Mike Stark" w:date="2019-02-11T13:28:00Z">
        <w:r w:rsidR="000F27FB">
          <w:t xml:space="preserve"> These two vectors are in kilometers and km/sec, respectively.</w:t>
        </w:r>
      </w:ins>
    </w:p>
    <w:p w14:paraId="4CC991EB" w14:textId="77777777" w:rsidR="009A7057" w:rsidRDefault="009A7057" w:rsidP="009A7057">
      <w:pPr>
        <w:pStyle w:val="Heading3"/>
      </w:pPr>
      <w:proofErr w:type="spellStart"/>
      <w:r>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lastRenderedPageBreak/>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42306EBB" w:rsidR="009301E5" w:rsidRDefault="009301E5" w:rsidP="00282CB2">
      <w:pPr>
        <w:pStyle w:val="ListParagraph"/>
        <w:numPr>
          <w:ilvl w:val="0"/>
          <w:numId w:val="1"/>
        </w:numPr>
      </w:pPr>
      <w:proofErr w:type="spellStart"/>
      <w:r>
        <w:t>CoverageChecker</w:t>
      </w:r>
      <w:proofErr w:type="spellEnd"/>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11"/>
      <w:r>
        <w:t xml:space="preserve">Earth </w:t>
      </w:r>
      <w:commentRangeEnd w:id="11"/>
      <w:r w:rsidR="00950D0C">
        <w:rPr>
          <w:rStyle w:val="CommentReference"/>
        </w:rPr>
        <w:commentReference w:id="11"/>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proofErr w:type="spellStart"/>
      <w:r>
        <w:rPr>
          <w:rFonts w:ascii="Menlo" w:hAnsi="Menlo" w:cs="Menlo"/>
          <w:color w:val="000000"/>
          <w:sz w:val="22"/>
          <w:szCs w:val="22"/>
        </w:rPr>
        <w:t>std</w:t>
      </w:r>
      <w:proofErr w:type="spellEnd"/>
      <w:r>
        <w:rPr>
          <w:rFonts w:ascii="Menlo" w:hAnsi="Menlo" w:cs="Menlo"/>
          <w:color w:val="000000"/>
          <w:sz w:val="22"/>
          <w:szCs w:val="22"/>
        </w:rPr>
        <w:t>::vector&lt;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632A08DF" w:rsidR="00A55769" w:rsidRPr="00A55769" w:rsidRDefault="00A55769" w:rsidP="00A55769">
      <w:del w:id="16" w:author="Mike Stark" w:date="2019-02-11T15:06:00Z">
        <w:r w:rsidRPr="00FA5822" w:rsidDel="00FA5822">
          <w:rPr>
            <w:rPrChange w:id="17" w:author="Mike Stark" w:date="2019-02-11T15:05:00Z">
              <w:rPr>
                <w:highlight w:val="yellow"/>
              </w:rPr>
            </w:rPrChange>
          </w:rPr>
          <w:delText>TBS</w:delText>
        </w:r>
      </w:del>
      <w:ins w:id="18" w:author="Mike Stark" w:date="2019-02-11T15:06:00Z">
        <w:r w:rsidR="00FA5822">
          <w:t>The previous sections describe the high-level behavior of the Orbit and Coverage subsystem.</w:t>
        </w:r>
      </w:ins>
      <w:ins w:id="19" w:author="Mike Stark" w:date="2019-02-11T15:07:00Z">
        <w:r w:rsidR="00FA5822">
          <w:t xml:space="preserve"> This section documents the internal structure of O&amp;C and</w:t>
        </w:r>
      </w:ins>
      <w:ins w:id="20" w:author="Mike Stark" w:date="2019-02-11T15:08:00Z">
        <w:r w:rsidR="00FA5822">
          <w:t xml:space="preserve"> highlights key functions and data structures contained within this subsystem. The next </w:t>
        </w:r>
      </w:ins>
      <w:ins w:id="21" w:author="Mike Stark" w:date="2019-02-11T15:09:00Z">
        <w:r w:rsidR="00FA5822">
          <w:t>section diagrams the class dependencies, the</w:t>
        </w:r>
      </w:ins>
      <w:ins w:id="22" w:author="Mike Stark" w:date="2019-02-11T15:10:00Z">
        <w:r w:rsidR="00FA5822">
          <w:t xml:space="preserve"> following section documents the Propagator and Space</w:t>
        </w:r>
      </w:ins>
      <w:ins w:id="23" w:author="Mike Stark" w:date="2019-02-11T15:11:00Z">
        <w:r w:rsidR="00FA5822">
          <w:t xml:space="preserve">craft, and the one after that documents the Coverage Checker. The detailed documentation </w:t>
        </w:r>
      </w:ins>
      <w:ins w:id="24" w:author="Mike Stark" w:date="2019-02-11T15:12:00Z">
        <w:r w:rsidR="00FA5822">
          <w:t>includes the classes and their responsibilities, a list of key data structures, and a list of key functions. In the case of Coverage Checker these functions are complex enough to document with pseud</w:t>
        </w:r>
      </w:ins>
      <w:ins w:id="25" w:author="Mike Stark" w:date="2019-02-11T15:13:00Z">
        <w:r w:rsidR="00FA5822">
          <w:t xml:space="preserve">o-code, in the Spacecraft and Propagator section they are listed with a brief description of the service provided, as the code is </w:t>
        </w:r>
      </w:ins>
      <w:ins w:id="26" w:author="Mike Stark" w:date="2019-02-11T15:14:00Z">
        <w:r w:rsidR="00FA5822">
          <w:t>as readable as documentation text would be.</w:t>
        </w:r>
      </w:ins>
    </w:p>
    <w:p w14:paraId="4920CC57" w14:textId="0FA7A63D" w:rsidR="009A7057" w:rsidRDefault="009A7057" w:rsidP="009A7057">
      <w:pPr>
        <w:pStyle w:val="Heading2"/>
      </w:pPr>
      <w:r>
        <w:t>Class Dependencies</w:t>
      </w:r>
    </w:p>
    <w:p w14:paraId="0A4C109B" w14:textId="2CBBA0BB" w:rsidR="00391F6E" w:rsidDel="00733C88" w:rsidRDefault="00AD2717" w:rsidP="00391F6E">
      <w:pPr>
        <w:rPr>
          <w:moveFrom w:id="27" w:author="Mike Stark" w:date="2019-02-11T15:24:00Z"/>
        </w:rPr>
      </w:pPr>
      <w:ins w:id="28" w:author="Mike Stark" w:date="2019-02-11T15:26:00Z">
        <w:r>
          <w:rPr>
            <w:noProof/>
          </w:rPr>
          <mc:AlternateContent>
            <mc:Choice Requires="wpg">
              <w:drawing>
                <wp:anchor distT="0" distB="0" distL="114300" distR="114300" simplePos="0" relativeHeight="251661312" behindDoc="0" locked="0" layoutInCell="1" allowOverlap="1" wp14:anchorId="3B659B4C" wp14:editId="04B0F07A">
                  <wp:simplePos x="0" y="0"/>
                  <wp:positionH relativeFrom="column">
                    <wp:posOffset>279400</wp:posOffset>
                  </wp:positionH>
                  <wp:positionV relativeFrom="paragraph">
                    <wp:posOffset>123825</wp:posOffset>
                  </wp:positionV>
                  <wp:extent cx="5753100" cy="5816600"/>
                  <wp:effectExtent l="0" t="0" r="12700" b="12700"/>
                  <wp:wrapNone/>
                  <wp:docPr id="203" name="Group 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53100" cy="5816600"/>
                            <a:chOff x="0" y="0"/>
                            <a:chExt cx="4407566" cy="4698129"/>
                          </a:xfrm>
                        </wpg:grpSpPr>
                        <wps:wsp>
                          <wps:cNvPr id="204" name="Rectangle 204"/>
                          <wps:cNvSpPr/>
                          <wps:spPr>
                            <a:xfrm>
                              <a:off x="0" y="1809216"/>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6EB51C9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35164FA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 xml:space="preserve">Coverage </w:t>
                                </w:r>
                              </w:p>
                              <w:p w14:paraId="33F9A2B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Checker</w:t>
                                </w:r>
                              </w:p>
                            </w:txbxContent>
                          </wps:txbx>
                          <wps:bodyPr rtlCol="0" anchor="ctr"/>
                        </wps:wsp>
                        <wps:wsp>
                          <wps:cNvPr id="206" name="Rectangle 206"/>
                          <wps:cNvSpPr/>
                          <wps:spPr>
                            <a:xfrm>
                              <a:off x="1869287" y="2092620"/>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AE3138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4471EB5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09" name="Straight Arrow Connector 209"/>
                          <wps:cNvCnPr>
                            <a:cxnSpLocks/>
                          </wps:cNvCnPr>
                          <wps:spPr>
                            <a:xfrm>
                              <a:off x="1099648" y="3625745"/>
                              <a:ext cx="700641" cy="372766"/>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15EC17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p>
                            </w:txbxContent>
                          </wps:txbx>
                          <wps:bodyPr rtlCol="0" anchor="ctr"/>
                        </wps:wsp>
                        <wps:wsp>
                          <wps:cNvPr id="212" name="Rectangle 212"/>
                          <wps:cNvSpPr/>
                          <wps:spPr>
                            <a:xfrm>
                              <a:off x="3470862" y="2118354"/>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0B3025E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p>
                            </w:txbxContent>
                          </wps:txbx>
                          <wps:bodyPr rtlCol="0" anchor="ctr"/>
                        </wps:wsp>
                        <wps:wsp>
                          <wps:cNvPr id="213" name="Rectangle 213"/>
                          <wps:cNvSpPr/>
                          <wps:spPr>
                            <a:xfrm>
                              <a:off x="3470862" y="264423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129FF0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p>
                            </w:txbxContent>
                          </wps:txbx>
                          <wps:bodyPr rtlCol="0" anchor="ctr"/>
                        </wps:wsp>
                        <wps:wsp>
                          <wps:cNvPr id="214" name="Straight Arrow Connector 214"/>
                          <wps:cNvCnPr>
                            <a:cxnSpLocks/>
                          </wps:cNvCnPr>
                          <wps:spPr>
                            <a:xfrm flipH="1">
                              <a:off x="2767226" y="2278306"/>
                              <a:ext cx="703636" cy="65665"/>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903" y="2419380"/>
                              <a:ext cx="668959" cy="384807"/>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rgbClr val="4472C4"/>
                            </a:solidFill>
                            <a:ln w="12700" cap="flat" cmpd="sng" algn="ctr">
                              <a:solidFill>
                                <a:srgbClr val="4472C4">
                                  <a:shade val="50000"/>
                                </a:srgbClr>
                              </a:solidFill>
                              <a:prstDash val="solid"/>
                              <a:miter lim="800000"/>
                            </a:ln>
                            <a:effectLst/>
                          </wps:spPr>
                          <wps:txbx>
                            <w:txbxContent>
                              <w:p w14:paraId="532A9F8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 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rgbClr val="4472C4">
                                <a:lumMod val="60000"/>
                                <a:lumOff val="40000"/>
                              </a:srgbClr>
                            </a:solidFill>
                            <a:ln w="12700" cap="flat" cmpd="sng" algn="ctr">
                              <a:solidFill>
                                <a:srgbClr val="4472C4">
                                  <a:shade val="50000"/>
                                </a:srgbClr>
                              </a:solidFill>
                              <a:prstDash val="solid"/>
                              <a:miter lim="800000"/>
                            </a:ln>
                            <a:effectLst/>
                          </wps:spPr>
                          <wps:txbx>
                            <w:txbxContent>
                              <w:p w14:paraId="2536663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4" name="TextBox 59"/>
                          <wps:cNvSpPr txBox="1"/>
                          <wps:spPr>
                            <a:xfrm>
                              <a:off x="1376281" y="3618858"/>
                              <a:ext cx="410210" cy="246380"/>
                            </a:xfrm>
                            <a:prstGeom prst="rect">
                              <a:avLst/>
                            </a:prstGeom>
                            <a:noFill/>
                          </wps:spPr>
                          <wps:txbx>
                            <w:txbxContent>
                              <w:p w14:paraId="32FC2EF6"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5" name="TextBox 60"/>
                          <wps:cNvSpPr txBox="1"/>
                          <wps:spPr>
                            <a:xfrm>
                              <a:off x="554147" y="2702999"/>
                              <a:ext cx="410210" cy="246380"/>
                            </a:xfrm>
                            <a:prstGeom prst="rect">
                              <a:avLst/>
                            </a:prstGeom>
                            <a:noFill/>
                          </wps:spPr>
                          <wps:txbx>
                            <w:txbxContent>
                              <w:p w14:paraId="0FA26B30"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4F6BF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91A417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 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a:extLst/>
                          </wps:cNvPr>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a:extLst/>
                          </wps:cNvPr>
                          <wps:cNvSpPr/>
                          <wps:spPr>
                            <a:xfrm>
                              <a:off x="3470862" y="1099841"/>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F4D5029"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 Pointing Attitude</w:t>
                                </w:r>
                              </w:p>
                            </w:txbxContent>
                          </wps:txbx>
                          <wps:bodyPr rtlCol="0" anchor="ctr"/>
                        </wps:wsp>
                        <wps:wsp>
                          <wps:cNvPr id="231" name="Straight Arrow Connector 231">
                            <a:extLst/>
                          </wps:cNvPr>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a:extLst/>
                          </wps:cNvPr>
                          <wps:cNvSpPr txBox="1"/>
                          <wps:spPr>
                            <a:xfrm>
                              <a:off x="1354109" y="2186712"/>
                              <a:ext cx="410210" cy="246380"/>
                            </a:xfrm>
                            <a:prstGeom prst="rect">
                              <a:avLst/>
                            </a:prstGeom>
                            <a:noFill/>
                          </wps:spPr>
                          <wps:txbx>
                            <w:txbxContent>
                              <w:p w14:paraId="44091301"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a:extLst/>
                          </wps:cNvPr>
                          <wps:cNvCnPr>
                            <a:cxnSpLocks/>
                          </wps:cNvCnPr>
                          <wps:spPr>
                            <a:xfrm flipV="1">
                              <a:off x="1108301" y="3425702"/>
                              <a:ext cx="683488" cy="204968"/>
                            </a:xfrm>
                            <a:prstGeom prst="straightConnector1">
                              <a:avLst/>
                            </a:prstGeom>
                            <a:noFill/>
                            <a:ln w="34925" cap="flat" cmpd="sng" algn="ctr">
                              <a:solidFill>
                                <a:srgbClr val="4472C4"/>
                              </a:solidFill>
                              <a:prstDash val="solid"/>
                              <a:miter lim="800000"/>
                              <a:tailEnd type="diamond"/>
                            </a:ln>
                            <a:effectLst/>
                          </wps:spPr>
                          <wps:bodyPr/>
                        </wps:wsp>
                        <wps:wsp>
                          <wps:cNvPr id="234" name="Straight Arrow Connector 234">
                            <a:extLst/>
                          </wps:cNvPr>
                          <wps:cNvCnPr>
                            <a:cxnSpLocks/>
                          </wps:cNvCnPr>
                          <wps:spPr>
                            <a:xfrm>
                              <a:off x="1077140" y="3638652"/>
                              <a:ext cx="749185" cy="886243"/>
                            </a:xfrm>
                            <a:prstGeom prst="straightConnector1">
                              <a:avLst/>
                            </a:prstGeom>
                            <a:noFill/>
                            <a:ln w="34925" cap="flat" cmpd="sng" algn="ctr">
                              <a:solidFill>
                                <a:srgbClr val="4472C4"/>
                              </a:solidFill>
                              <a:prstDash val="solid"/>
                              <a:miter lim="800000"/>
                              <a:tailEnd type="diamond"/>
                            </a:ln>
                            <a:effectLst/>
                          </wps:spPr>
                          <wps:bodyPr/>
                        </wps:wsp>
                        <wps:wsp>
                          <wps:cNvPr id="235" name="TextBox 108">
                            <a:extLst/>
                          </wps:cNvPr>
                          <wps:cNvSpPr txBox="1"/>
                          <wps:spPr>
                            <a:xfrm>
                              <a:off x="1531209" y="4100278"/>
                              <a:ext cx="410210" cy="246380"/>
                            </a:xfrm>
                            <a:prstGeom prst="rect">
                              <a:avLst/>
                            </a:prstGeom>
                            <a:noFill/>
                          </wps:spPr>
                          <wps:txbx>
                            <w:txbxContent>
                              <w:p w14:paraId="2B2AEC99"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6" name="Rectangle 236">
                            <a:extLst/>
                          </wps:cNvPr>
                          <wps:cNvSpPr/>
                          <wps:spPr>
                            <a:xfrm>
                              <a:off x="3470862" y="152045"/>
                              <a:ext cx="936704"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8C37E4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wps:txbx>
                          <wps:bodyPr rtlCol="0" anchor="ctr"/>
                        </wps:wsp>
                        <wps:wsp>
                          <wps:cNvPr id="237" name="Straight Arrow Connector 237">
                            <a:extLst/>
                          </wps:cNvPr>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a:extLst/>
                          </wps:cNvPr>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a:extLst/>
                          </wps:cNvPr>
                          <wps:cNvSpPr/>
                          <wps:spPr>
                            <a:xfrm>
                              <a:off x="1856957" y="325984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1FF6EE3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PointGroup</w:t>
                                </w:r>
                              </w:p>
                            </w:txbxContent>
                          </wps:txbx>
                          <wps:bodyPr rtlCol="0" anchor="ctr"/>
                        </wps:wsp>
                        <wps:wsp>
                          <wps:cNvPr id="240" name="Rectangle 240">
                            <a:extLst/>
                          </wps:cNvPr>
                          <wps:cNvSpPr/>
                          <wps:spPr>
                            <a:xfrm>
                              <a:off x="1865200" y="3845412"/>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5F1D8EB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wps:txbx>
                          <wps:bodyPr rtlCol="0" anchor="ctr"/>
                        </wps:wsp>
                        <wps:wsp>
                          <wps:cNvPr id="241" name="Rectangle 241">
                            <a:extLst/>
                          </wps:cNvPr>
                          <wps:cNvSpPr/>
                          <wps:spPr>
                            <a:xfrm>
                              <a:off x="1865200" y="4378226"/>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6AB7E77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 Event Report</w:t>
                                </w:r>
                              </w:p>
                            </w:txbxContent>
                          </wps:txbx>
                          <wps:bodyPr rtlCol="0" anchor="ctr"/>
                        </wps:wsp>
                        <wps:wsp>
                          <wps:cNvPr id="242" name="Rectangle 242">
                            <a:extLst/>
                          </wps:cNvPr>
                          <wps:cNvSpPr/>
                          <wps:spPr>
                            <a:xfrm>
                              <a:off x="1860787" y="2532108"/>
                              <a:ext cx="936703" cy="319903"/>
                            </a:xfrm>
                            <a:prstGeom prst="rect">
                              <a:avLst/>
                            </a:prstGeom>
                            <a:solidFill>
                              <a:srgbClr val="4472C4"/>
                            </a:solidFill>
                            <a:ln w="12700" cap="flat" cmpd="sng" algn="ctr">
                              <a:solidFill>
                                <a:srgbClr val="4472C4">
                                  <a:shade val="50000"/>
                                </a:srgbClr>
                              </a:solidFill>
                              <a:prstDash val="solid"/>
                              <a:miter lim="800000"/>
                            </a:ln>
                            <a:effectLst/>
                          </wps:spPr>
                          <wps:txbx>
                            <w:txbxContent>
                              <w:p w14:paraId="2C36D323"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pt;margin-top:9.75pt;width:453pt;height:458pt;z-index:251661312;mso-width-relative:margin;mso-height-relative:margin" coordsize="44075,469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">
                  <v:rect id="Rectangle 204" o:spid="_x0000_s1027" style="position:absolute;top:18092;width:11039;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" fillcolor="#8faadc" strokecolor="#2f528f" strokeweight="1pt">
                    <v:textbox>
                      <w:txbxContent>
                        <w:p w14:paraId="6EB51C9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" fillcolor="#8faadc" strokecolor="#2f528f" strokeweight="1pt">
                    <v:textbox>
                      <w:txbxContent>
                        <w:p w14:paraId="35164FA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 xml:space="preserve">Coverage </w:t>
                          </w:r>
                        </w:p>
                        <w:p w14:paraId="33F9A2B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Checker</w:t>
                          </w:r>
                        </w:p>
                      </w:txbxContent>
                    </v:textbox>
                  </v:rect>
                  <v:rect id="Rectangle 206" o:spid="_x0000_s1029" style="position:absolute;left:18692;top:20926;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" fillcolor="#4472c4" strokecolor="#2f528f" strokeweight="1pt">
                    <v:textbox>
                      <w:txbxContent>
                        <w:p w14:paraId="0AE3138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" fillcolor="#4472c4" strokecolor="#2f528f" strokeweight="1pt">
                    <v:textbox>
                      <w:txbxContent>
                        <w:p w14:paraId="4471EB5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" strokecolor="#4472c4" strokeweight="2.75pt">
                    <v:stroke endarrow="diamond" joinstyle="miter"/>
                    <o:lock v:ext="edit" shapetype="f"/>
                  </v:shape>
                  <v:shape id="Straight Arrow Connector 209" o:spid="_x0000_s1032" type="#_x0000_t32" style="position:absolute;left:10996;top:36257;width:7006;height:37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" strokecolor="#4472c4" strokeweight="2.75pt">
                    <v:stroke endarrow="diamond" joinstyle="miter"/>
                    <o:lock v:ext="edit" shapetype="f"/>
                  </v:shape>
                  <v:shape id="Straight Arrow Connector 210" o:spid="_x0000_s1033" type="#_x0000_t32" style="position:absolute;left:28059;top:17601;width:6634;height:4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" strokecolor="#4472c4" strokeweight="2.75pt">
                    <v:stroke endarrow="block" joinstyle="miter"/>
                    <o:lock v:ext="edit" shapetype="f"/>
                  </v:shape>
                  <v:rect id="Rectangle 211" o:spid="_x0000_s1034" style="position:absolute;left:34708;top:1614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" fillcolor="#4472c4" strokecolor="#2f528f" strokeweight="1pt">
                    <v:textbox>
                      <w:txbxContent>
                        <w:p w14:paraId="615EC17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Conical</w:t>
                          </w:r>
                        </w:p>
                      </w:txbxContent>
                    </v:textbox>
                  </v:rect>
                  <v:rect id="Rectangle 212" o:spid="_x0000_s1035" style="position:absolute;left:34708;top:2118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" fillcolor="#4472c4" strokecolor="#2f528f" strokeweight="1pt">
                    <v:textbox>
                      <w:txbxContent>
                        <w:p w14:paraId="0B3025E2"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Custom</w:t>
                          </w:r>
                        </w:p>
                      </w:txbxContent>
                    </v:textbox>
                  </v:rect>
                  <v:rect id="Rectangle 213" o:spid="_x0000_s1036" style="position:absolute;left:34708;top:264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" fillcolor="#4472c4" strokecolor="#2f528f" strokeweight="1pt">
                    <v:textbox>
                      <w:txbxContent>
                        <w:p w14:paraId="5129FF0E"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Rectangular</w:t>
                          </w:r>
                        </w:p>
                      </w:txbxContent>
                    </v:textbox>
                  </v:rect>
                  <v:shape id="Straight Arrow Connector 214" o:spid="_x0000_s1037" type="#_x0000_t32" style="position:absolute;left:27672;top:22783;width:7036;height:6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" strokecolor="#4472c4" strokeweight="2.75pt">
                    <v:stroke endarrow="block" joinstyle="miter"/>
                    <o:lock v:ext="edit" shapetype="f"/>
                  </v:shape>
                  <v:shape id="Straight Arrow Connector 215" o:spid="_x0000_s1038" type="#_x0000_t32" style="position:absolute;left:28019;top:24193;width:6689;height:38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" strokecolor="#4472c4" strokeweight="2.75pt">
                    <v:stroke endarrow="block" joinstyle="miter"/>
                    <o:lock v:ext="edit" shapetype="f"/>
                  </v:shape>
                  <v:rect id="Rectangle 216" o:spid="_x0000_s1039" style="position:absolute;left:18652;top:15678;width:9367;height:3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" fillcolor="#4472c4" strokecolor="#2f528f" strokeweight="1pt">
                    <v:textbox>
                      <w:txbxContent>
                        <w:p w14:paraId="532A9F8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Orbit State</w:t>
                          </w:r>
                        </w:p>
                      </w:txbxContent>
                    </v:textbox>
                  </v:rect>
                  <v:shape id="Straight Arrow Connector 217" o:spid="_x0000_s1040" type="#_x0000_t32" style="position:absolute;left:10707;top:20443;width:7408;height:2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" strokecolor="#4472c4" strokeweight="2.75pt">
                    <v:stroke endarrow="diamond" joinstyle="miter"/>
                    <o:lock v:ext="edit" shapetype="f"/>
                  </v:shape>
                  <v:rect id="Rectangle 218" o:spid="_x0000_s1041" style="position:absolute;left:46;width:11040;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" fillcolor="#8faadc" strokecolor="#2f528f" strokeweight="1pt">
                    <v:textbox>
                      <w:txbxContent>
                        <w:p w14:paraId="2536663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Propagator</w:t>
                          </w:r>
                        </w:p>
                      </w:txbxContent>
                    </v:textbox>
                  </v:rect>
                  <v:shape id="Straight Arrow Connector 219" o:spid="_x0000_s1042" type="#_x0000_t32" style="position:absolute;left:5519;top:22984;width:44;height:108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&#13;&#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3" type="#_x0000_t110" style="position:absolute;left:4871;top:22680;width:1380;height:1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" fillcolor="#4472c4" strokecolor="#2f528f" strokeweight="1pt"/>
                  <v:shape id="Straight Arrow Connector 221" o:spid="_x0000_s1044" type="#_x0000_t32" style="position:absolute;left:5519;top:4892;width:47;height:13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" strokecolor="#4472c4" strokeweight="2.75pt">
                    <v:stroke endarrow="diamond" joinstyle="miter"/>
                  </v:shape>
                  <v:shape id="Flowchart: Decision 44" o:spid="_x0000_s1045" type="#_x0000_t110" style="position:absolute;left:4829;top:17299;width:1380;height:10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" fillcolor="#4472c4" strokecolor="#2f528f" strokeweight="1pt"/>
                  <v:shape id="Straight Arrow Connector 223" o:spid="_x0000_s1046" type="#_x0000_t32" style="position:absolute;left:11039;top:18653;width:7076;height:1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&#13;&#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59" o:spid="_x0000_s1047" type="#_x0000_t202" style="position:absolute;left:13762;top:36188;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" filled="f" stroked="f">
                    <v:textbox>
                      <w:txbxContent>
                        <w:p w14:paraId="32FC2EF6"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TextBox 60" o:spid="_x0000_s1048" type="#_x0000_t202" style="position:absolute;left:5541;top:27029;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" filled="f" stroked="f">
                    <v:textbox>
                      <w:txbxContent>
                        <w:p w14:paraId="0FA26B30"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9" style="position:absolute;left:18707;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" fillcolor="#4472c4" strokecolor="#2f528f" strokeweight="1pt">
                    <v:textbox>
                      <w:txbxContent>
                        <w:p w14:paraId="64F6BF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rect id="Rectangle 227" o:spid="_x0000_s1050" style="position:absolute;left:18707;top:65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" fillcolor="#4472c4" strokecolor="#2f528f" strokeweight="1pt">
                    <v:textbox>
                      <w:txbxContent>
                        <w:p w14:paraId="691A4170"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Absolute Date</w:t>
                          </w:r>
                        </w:p>
                      </w:txbxContent>
                    </v:textbox>
                  </v:rect>
                  <v:shape id="Straight Arrow Connector 228" o:spid="_x0000_s1051" type="#_x0000_t32" style="position:absolute;left:11039;top:4917;width:7639;height:156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" strokecolor="#4472c4" strokeweight="2.75pt">
                    <v:stroke endarrow="diamond" joinstyle="miter"/>
                    <o:lock v:ext="edit" shapetype="f"/>
                  </v:shape>
                  <v:shape id="Straight Arrow Connector 229" o:spid="_x0000_s1052" type="#_x0000_t32" style="position:absolute;left:11039;top:10157;width:7530;height:103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" strokecolor="#4472c4" strokeweight="2.75pt">
                    <v:stroke endarrow="diamond" joinstyle="miter"/>
                    <o:lock v:ext="edit" shapetype="f"/>
                  </v:shape>
                  <v:rect id="Rectangle 230" o:spid="_x0000_s1053" style="position:absolute;left:34708;top:1099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" fillcolor="#4472c4" strokecolor="#2f528f" strokeweight="1pt">
                    <v:textbox>
                      <w:txbxContent>
                        <w:p w14:paraId="2F4D5029"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Nadir Pointing Attitude</w:t>
                          </w:r>
                        </w:p>
                      </w:txbxContent>
                    </v:textbox>
                  </v:rect>
                  <v:shape id="Straight Arrow Connector 231" o:spid="_x0000_s1054" type="#_x0000_t32" style="position:absolute;left:27845;top:12597;width:6863;height:11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" strokecolor="#4472c4" strokeweight="2.75pt">
                    <v:stroke endarrow="block" joinstyle="miter"/>
                    <o:lock v:ext="edit" shapetype="f"/>
                  </v:shape>
                  <v:shape id="TextBox 84" o:spid="_x0000_s1055" type="#_x0000_t202" style="position:absolute;left:13541;top:21867;width:4102;height:2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" filled="f" stroked="f">
                    <v:textbox>
                      <w:txbxContent>
                        <w:p w14:paraId="44091301"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6" type="#_x0000_t32" style="position:absolute;left:11083;top:34257;width:6834;height:2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" strokecolor="#4472c4" strokeweight="2.75pt">
                    <v:stroke endarrow="diamond" joinstyle="miter"/>
                    <o:lock v:ext="edit" shapetype="f"/>
                  </v:shape>
                  <v:shape id="Straight Arrow Connector 234" o:spid="_x0000_s1057" type="#_x0000_t32" style="position:absolute;left:10771;top:36386;width:7492;height:8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" strokecolor="#4472c4" strokeweight="2.75pt">
                    <v:stroke endarrow="diamond" joinstyle="miter"/>
                    <o:lock v:ext="edit" shapetype="f"/>
                  </v:shape>
                  <v:shape id="TextBox 108" o:spid="_x0000_s1058" type="#_x0000_t202" style="position:absolute;left:15312;top:41002;width:4102;height:24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" filled="f" stroked="f">
                    <v:textbox>
                      <w:txbxContent>
                        <w:p w14:paraId="2B2AEC99" w14:textId="77777777" w:rsidR="00AD2717" w:rsidRDefault="00AD2717"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36" o:spid="_x0000_s1059" style="position:absolute;left:34708;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" fillcolor="#4472c4" strokecolor="#2f528f" strokeweight="1pt">
                    <v:textbox>
                      <w:txbxContent>
                        <w:p w14:paraId="28C37E4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LaGrange</w:t>
                          </w:r>
                        </w:p>
                        <w:p w14:paraId="6ECF40D4"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Interpolator</w:t>
                          </w:r>
                        </w:p>
                      </w:txbxContent>
                    </v:textbox>
                  </v:rect>
                  <v:shape id="Straight Arrow Connector 237" o:spid="_x0000_s1060" type="#_x0000_t32" style="position:absolute;left:27672;top:3109;width:6863;height:1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" strokecolor="#4472c4" strokeweight="2.75pt">
                    <v:stroke endarrow="block" joinstyle="miter"/>
                    <o:lock v:ext="edit" shapetype="f"/>
                  </v:shape>
                  <v:shape id="Straight Arrow Connector 238" o:spid="_x0000_s1061" type="#_x0000_t32" style="position:absolute;left:11039;top:20538;width:6995;height:63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" strokecolor="#4472c4" strokeweight="2.75pt">
                    <v:stroke endarrow="diamond" joinstyle="miter"/>
                    <o:lock v:ext="edit" shapetype="f"/>
                  </v:shape>
                  <v:rect id="Rectangle 239" o:spid="_x0000_s1062" style="position:absolute;left:18569;top:3259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" fillcolor="#4472c4" strokecolor="#2f528f" strokeweight="1pt">
                    <v:textbox>
                      <w:txbxContent>
                        <w:p w14:paraId="1FF6EE38" w14:textId="77777777" w:rsidR="00AD2717" w:rsidRDefault="00AD2717" w:rsidP="00AD2717">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PointGroup</w:t>
                          </w:r>
                          <w:proofErr w:type="spellEnd"/>
                        </w:p>
                      </w:txbxContent>
                    </v:textbox>
                  </v:rect>
                  <v:rect id="Rectangle 240" o:spid="_x0000_s1063" style="position:absolute;left:18652;top:38454;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" fillcolor="#4472c4" strokecolor="#2f528f" strokeweight="1pt">
                    <v:textbox>
                      <w:txbxContent>
                        <w:p w14:paraId="5F1D8EB8"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Visible POI</w:t>
                          </w:r>
                        </w:p>
                        <w:p w14:paraId="0BF9016A"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Report</w:t>
                          </w:r>
                        </w:p>
                      </w:txbxContent>
                    </v:textbox>
                  </v:rect>
                  <v:rect id="Rectangle 241" o:spid="_x0000_s1064" style="position:absolute;left:18652;top:4378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" fillcolor="#4472c4" strokecolor="#2f528f" strokeweight="1pt">
                    <v:textbox>
                      <w:txbxContent>
                        <w:p w14:paraId="6AB7E771"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Interval Event Report</w:t>
                          </w:r>
                        </w:p>
                      </w:txbxContent>
                    </v:textbox>
                  </v:rect>
                  <v:rect id="Rectangle 242" o:spid="_x0000_s1065" style="position:absolute;left:18607;top:25321;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" fillcolor="#4472c4" strokecolor="#2f528f" strokeweight="1pt">
                    <v:textbox>
                      <w:txbxContent>
                        <w:p w14:paraId="2C36D323" w14:textId="77777777" w:rsidR="00AD2717" w:rsidRDefault="00AD2717" w:rsidP="00AD2717">
                          <w:pPr>
                            <w:pStyle w:val="NormalWeb"/>
                            <w:spacing w:before="0" w:beforeAutospacing="0" w:after="0" w:afterAutospacing="0"/>
                            <w:jc w:val="center"/>
                          </w:pPr>
                          <w:r>
                            <w:rPr>
                              <w:rFonts w:asciiTheme="minorHAnsi" w:hAnsi="Calibri" w:cstheme="minorBidi"/>
                              <w:color w:val="FFFFFF" w:themeColor="light1"/>
                              <w:kern w:val="24"/>
                              <w:sz w:val="20"/>
                              <w:szCs w:val="20"/>
                            </w:rPr>
                            <w:t>Earth</w:t>
                          </w:r>
                        </w:p>
                      </w:txbxContent>
                    </v:textbox>
                  </v:rect>
                </v:group>
              </w:pict>
            </mc:Fallback>
          </mc:AlternateContent>
        </w:r>
      </w:ins>
      <w:moveFromRangeStart w:id="29" w:author="Mike Stark" w:date="2019-02-11T15:24:00Z" w:name="move791065"/>
      <w:moveFrom w:id="30" w:author="Mike Stark" w:date="2019-02-11T15:24:00Z">
        <w:r w:rsidR="00521603" w:rsidDel="00733C88">
          <w:t xml:space="preserve">The diagram below shows the key dependencies between components. The light shading shows the components that implement the main functions of </w:t>
        </w:r>
        <w:r w:rsidR="00363C23" w:rsidDel="00733C88">
          <w:t xml:space="preserve">modeling the spacecraft, propagating the spacecraft state, and identifying when points are within a sensor’s field of view. The dark shading indicates the models used by these major functions. </w:t>
        </w:r>
        <w:r w:rsidR="003F4AE8" w:rsidDel="00733C88">
          <w:t>Utilities such as vector and matrix arithmetic are not shown on this diagram.</w:t>
        </w:r>
      </w:moveFrom>
    </w:p>
    <w:moveFromRangeEnd w:id="29"/>
    <w:p w14:paraId="2325CC79" w14:textId="605EB274" w:rsidR="00391F6E" w:rsidRDefault="000E2C4C" w:rsidP="00391F6E">
      <w:del w:id="31" w:author="Mike Stark" w:date="2019-02-11T15:22:00Z">
        <w:r w:rsidRPr="000E2C4C" w:rsidDel="00733C88">
          <w:rPr>
            <w:noProof/>
          </w:rPr>
          <mc:AlternateContent>
            <mc:Choice Requires="wpg">
              <w:drawing>
                <wp:anchor distT="0" distB="0" distL="114300" distR="114300" simplePos="0" relativeHeight="251659264" behindDoc="0" locked="0" layoutInCell="1" allowOverlap="1" wp14:anchorId="25E61A5E" wp14:editId="54ADB49A">
                  <wp:simplePos x="0" y="0"/>
                  <wp:positionH relativeFrom="column">
                    <wp:posOffset>616578</wp:posOffset>
                  </wp:positionH>
                  <wp:positionV relativeFrom="paragraph">
                    <wp:posOffset>193176</wp:posOffset>
                  </wp:positionV>
                  <wp:extent cx="4407534" cy="4660895"/>
                  <wp:effectExtent l="0" t="0" r="12700" b="13335"/>
                  <wp:wrapNone/>
                  <wp:docPr id="2" name="Group 1">
                    <a:extLst xmlns:a="http://schemas.openxmlformats.org/drawingml/2006/main">
                      <a:ext uri="{FF2B5EF4-FFF2-40B4-BE49-F238E27FC236}">
                        <a16:creationId xmlns:a16="http://schemas.microsoft.com/office/drawing/2014/main" id="{1C059CA9-2E23-C64E-A71D-B63798C49BB9}"/>
                      </a:ext>
                    </a:extLst>
                  </wp:docPr>
                  <wp:cNvGraphicFramePr/>
                  <a:graphic xmlns:a="http://schemas.openxmlformats.org/drawingml/2006/main">
                    <a:graphicData uri="http://schemas.microsoft.com/office/word/2010/wordprocessingGroup">
                      <wpg:wgp>
                        <wpg:cNvGrpSpPr/>
                        <wpg:grpSpPr>
                          <a:xfrm>
                            <a:off x="0" y="0"/>
                            <a:ext cx="4407534" cy="4660895"/>
                            <a:chOff x="0" y="0"/>
                            <a:chExt cx="4407566" cy="4661534"/>
                          </a:xfrm>
                        </wpg:grpSpPr>
                        <wps:wsp>
                          <wps:cNvPr id="3" name="Rectangle 3">
                            <a:extLst>
                              <a:ext uri="{FF2B5EF4-FFF2-40B4-BE49-F238E27FC236}">
                                <a16:creationId xmlns:a16="http://schemas.microsoft.com/office/drawing/2014/main" id="{0774CBC4-A288-2040-A6F2-710C9CEE6FDA}"/>
                              </a:ext>
                            </a:extLst>
                          </wps:cNvPr>
                          <wps:cNvSpPr/>
                          <wps:spPr>
                            <a:xfrm>
                              <a:off x="0" y="1809216"/>
                              <a:ext cx="1103971" cy="4892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0556A5"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Spacecraft</w:t>
                                </w:r>
                              </w:p>
                            </w:txbxContent>
                          </wps:txbx>
                          <wps:bodyPr rtlCol="0" anchor="ctr"/>
                        </wps:wsp>
                        <wps:wsp>
                          <wps:cNvPr id="4" name="Rectangle 4">
                            <a:extLst>
                              <a:ext uri="{FF2B5EF4-FFF2-40B4-BE49-F238E27FC236}">
                                <a16:creationId xmlns:a16="http://schemas.microsoft.com/office/drawing/2014/main" id="{1DD66484-4945-D042-93C8-15E0732946AA}"/>
                              </a:ext>
                            </a:extLst>
                          </wps:cNvPr>
                          <wps:cNvSpPr/>
                          <wps:spPr>
                            <a:xfrm>
                              <a:off x="4330" y="3386040"/>
                              <a:ext cx="1103971" cy="4892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D9D719"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 xml:space="preserve">Coverage </w:t>
                                </w:r>
                              </w:p>
                              <w:p w14:paraId="7C1DCE25"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Checker</w:t>
                                </w:r>
                              </w:p>
                            </w:txbxContent>
                          </wps:txbx>
                          <wps:bodyPr rtlCol="0" anchor="ctr"/>
                        </wps:wsp>
                        <wps:wsp>
                          <wps:cNvPr id="5" name="Rectangle 5">
                            <a:extLst>
                              <a:ext uri="{FF2B5EF4-FFF2-40B4-BE49-F238E27FC236}">
                                <a16:creationId xmlns:a16="http://schemas.microsoft.com/office/drawing/2014/main" id="{8FEEC045-9DE1-2B4C-9C34-1FCFB0421FF1}"/>
                              </a:ext>
                            </a:extLst>
                          </wps:cNvPr>
                          <wps:cNvSpPr/>
                          <wps:spPr>
                            <a:xfrm>
                              <a:off x="1869287" y="2092620"/>
                              <a:ext cx="936703"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A4938"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Sensor</w:t>
                                </w:r>
                              </w:p>
                            </w:txbxContent>
                          </wps:txbx>
                          <wps:bodyPr rtlCol="0" anchor="ctr"/>
                        </wps:wsp>
                        <wps:wsp>
                          <wps:cNvPr id="6" name="Rectangle 6">
                            <a:extLst>
                              <a:ext uri="{FF2B5EF4-FFF2-40B4-BE49-F238E27FC236}">
                                <a16:creationId xmlns:a16="http://schemas.microsoft.com/office/drawing/2014/main" id="{DA6C4AD8-A652-724E-8AB6-07A084935145}"/>
                              </a:ext>
                            </a:extLst>
                          </wps:cNvPr>
                          <wps:cNvSpPr/>
                          <wps:spPr>
                            <a:xfrm>
                              <a:off x="1869286" y="1101863"/>
                              <a:ext cx="936704"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7B2D9"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Attitude</w:t>
                                </w:r>
                              </w:p>
                            </w:txbxContent>
                          </wps:txbx>
                          <wps:bodyPr rtlCol="0" anchor="ctr"/>
                        </wps:wsp>
                        <wps:wsp>
                          <wps:cNvPr id="7" name="Straight Arrow Connector 7">
                            <a:extLst>
                              <a:ext uri="{FF2B5EF4-FFF2-40B4-BE49-F238E27FC236}">
                                <a16:creationId xmlns:a16="http://schemas.microsoft.com/office/drawing/2014/main" id="{A20EC327-DD1D-AA41-B497-E03F9D1AD339}"/>
                              </a:ext>
                            </a:extLst>
                          </wps:cNvPr>
                          <wps:cNvCnPr>
                            <a:cxnSpLocks/>
                          </wps:cNvCnPr>
                          <wps:spPr>
                            <a:xfrm flipV="1">
                              <a:off x="1094995" y="1428129"/>
                              <a:ext cx="731330" cy="638242"/>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a:extLst>
                              <a:ext uri="{FF2B5EF4-FFF2-40B4-BE49-F238E27FC236}">
                                <a16:creationId xmlns:a16="http://schemas.microsoft.com/office/drawing/2014/main" id="{DEDE0671-EC4F-5649-AF94-E427A5C289CE}"/>
                              </a:ext>
                            </a:extLst>
                          </wps:cNvPr>
                          <wps:cNvCnPr>
                            <a:cxnSpLocks/>
                            <a:endCxn id="45" idx="2"/>
                          </wps:cNvCnPr>
                          <wps:spPr>
                            <a:xfrm>
                              <a:off x="1099648" y="3625745"/>
                              <a:ext cx="700641" cy="37276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43472D83-AE1C-A141-8C0B-65DA1458DB67}"/>
                              </a:ext>
                            </a:extLst>
                          </wps:cNvPr>
                          <wps:cNvCnPr>
                            <a:cxnSpLocks/>
                            <a:endCxn id="5" idx="3"/>
                          </wps:cNvCnPr>
                          <wps:spPr>
                            <a:xfrm flipH="1">
                              <a:off x="2805990" y="1760175"/>
                              <a:ext cx="663406" cy="492397"/>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a:extLst>
                              <a:ext uri="{FF2B5EF4-FFF2-40B4-BE49-F238E27FC236}">
                                <a16:creationId xmlns:a16="http://schemas.microsoft.com/office/drawing/2014/main" id="{7858129F-A915-3C46-B220-1FA465611054}"/>
                              </a:ext>
                            </a:extLst>
                          </wps:cNvPr>
                          <wps:cNvSpPr/>
                          <wps:spPr>
                            <a:xfrm>
                              <a:off x="3470862" y="1614358"/>
                              <a:ext cx="936704"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50FF0"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Conical</w:t>
                                </w:r>
                              </w:p>
                            </w:txbxContent>
                          </wps:txbx>
                          <wps:bodyPr rtlCol="0" anchor="ctr"/>
                        </wps:wsp>
                        <wps:wsp>
                          <wps:cNvPr id="11" name="Rectangle 11">
                            <a:extLst>
                              <a:ext uri="{FF2B5EF4-FFF2-40B4-BE49-F238E27FC236}">
                                <a16:creationId xmlns:a16="http://schemas.microsoft.com/office/drawing/2014/main" id="{3193E184-45EF-DA4B-92CC-DC7F5B7BF208}"/>
                              </a:ext>
                            </a:extLst>
                          </wps:cNvPr>
                          <wps:cNvSpPr/>
                          <wps:spPr>
                            <a:xfrm>
                              <a:off x="3470862" y="2118354"/>
                              <a:ext cx="936704"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F1539C"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Custom</w:t>
                                </w:r>
                              </w:p>
                            </w:txbxContent>
                          </wps:txbx>
                          <wps:bodyPr rtlCol="0" anchor="ctr"/>
                        </wps:wsp>
                        <wps:wsp>
                          <wps:cNvPr id="12" name="Rectangle 12">
                            <a:extLst>
                              <a:ext uri="{FF2B5EF4-FFF2-40B4-BE49-F238E27FC236}">
                                <a16:creationId xmlns:a16="http://schemas.microsoft.com/office/drawing/2014/main" id="{E0D72259-4E1F-5941-9BA5-A4459A511FAF}"/>
                              </a:ext>
                            </a:extLst>
                          </wps:cNvPr>
                          <wps:cNvSpPr/>
                          <wps:spPr>
                            <a:xfrm>
                              <a:off x="3470862" y="2644235"/>
                              <a:ext cx="936704"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17750"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Rectangular</w:t>
                                </w:r>
                              </w:p>
                            </w:txbxContent>
                          </wps:txbx>
                          <wps:bodyPr rtlCol="0" anchor="ctr"/>
                        </wps:wsp>
                        <wps:wsp>
                          <wps:cNvPr id="13" name="Straight Arrow Connector 13">
                            <a:extLst>
                              <a:ext uri="{FF2B5EF4-FFF2-40B4-BE49-F238E27FC236}">
                                <a16:creationId xmlns:a16="http://schemas.microsoft.com/office/drawing/2014/main" id="{B35FC751-9FE2-E646-9034-0E9D2AA6D4BC}"/>
                              </a:ext>
                            </a:extLst>
                          </wps:cNvPr>
                          <wps:cNvCnPr>
                            <a:cxnSpLocks/>
                            <a:stCxn id="11" idx="1"/>
                          </wps:cNvCnPr>
                          <wps:spPr>
                            <a:xfrm flipH="1">
                              <a:off x="2767226" y="2278306"/>
                              <a:ext cx="703636" cy="65665"/>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99E1C00A-C3B8-5347-B73D-80CD4B32397C}"/>
                              </a:ext>
                            </a:extLst>
                          </wps:cNvPr>
                          <wps:cNvCnPr>
                            <a:cxnSpLocks/>
                            <a:stCxn id="12" idx="1"/>
                          </wps:cNvCnPr>
                          <wps:spPr>
                            <a:xfrm flipH="1" flipV="1">
                              <a:off x="2801903" y="2419380"/>
                              <a:ext cx="668959" cy="384807"/>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a:extLst>
                              <a:ext uri="{FF2B5EF4-FFF2-40B4-BE49-F238E27FC236}">
                                <a16:creationId xmlns:a16="http://schemas.microsoft.com/office/drawing/2014/main" id="{0388B511-8782-C545-BD5B-028560F7C7FF}"/>
                              </a:ext>
                            </a:extLst>
                          </wps:cNvPr>
                          <wps:cNvSpPr/>
                          <wps:spPr>
                            <a:xfrm>
                              <a:off x="1865187" y="1567765"/>
                              <a:ext cx="936703" cy="4764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B2AC8"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Orbit</w:t>
                                </w:r>
                              </w:p>
                              <w:p w14:paraId="57D4F1A7"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Interpolator</w:t>
                                </w:r>
                              </w:p>
                            </w:txbxContent>
                          </wps:txbx>
                          <wps:bodyPr rtlCol="0" anchor="ctr"/>
                        </wps:wsp>
                        <wps:wsp>
                          <wps:cNvPr id="16" name="Straight Arrow Connector 16">
                            <a:extLst>
                              <a:ext uri="{FF2B5EF4-FFF2-40B4-BE49-F238E27FC236}">
                                <a16:creationId xmlns:a16="http://schemas.microsoft.com/office/drawing/2014/main" id="{2A64AB01-8A7E-574F-83D2-899C7D7C03B3}"/>
                              </a:ext>
                            </a:extLst>
                          </wps:cNvPr>
                          <wps:cNvCnPr>
                            <a:cxnSpLocks/>
                          </wps:cNvCnPr>
                          <wps:spPr>
                            <a:xfrm>
                              <a:off x="1070755" y="2044303"/>
                              <a:ext cx="740793" cy="21399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7" name="Rectangle 17">
                            <a:extLst>
                              <a:ext uri="{FF2B5EF4-FFF2-40B4-BE49-F238E27FC236}">
                                <a16:creationId xmlns:a16="http://schemas.microsoft.com/office/drawing/2014/main" id="{979AB2B7-D610-0F45-B4A4-9C9E16849AC0}"/>
                              </a:ext>
                            </a:extLst>
                          </wps:cNvPr>
                          <wps:cNvSpPr/>
                          <wps:spPr>
                            <a:xfrm>
                              <a:off x="4629" y="0"/>
                              <a:ext cx="1103971" cy="4892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4779F3"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Propagator</w:t>
                                </w:r>
                              </w:p>
                            </w:txbxContent>
                          </wps:txbx>
                          <wps:bodyPr rtlCol="0" anchor="ctr"/>
                        </wps:wsp>
                        <wps:wsp>
                          <wps:cNvPr id="18" name="Straight Arrow Connector 18">
                            <a:extLst>
                              <a:ext uri="{FF2B5EF4-FFF2-40B4-BE49-F238E27FC236}">
                                <a16:creationId xmlns:a16="http://schemas.microsoft.com/office/drawing/2014/main" id="{1FCD75AA-9BCA-FC42-B4E3-3A73A53EF2D8}"/>
                              </a:ext>
                            </a:extLst>
                          </wps:cNvPr>
                          <wps:cNvCnPr>
                            <a:stCxn id="4" idx="0"/>
                            <a:endCxn id="3" idx="2"/>
                          </wps:cNvCnPr>
                          <wps:spPr>
                            <a:xfrm flipH="1" flipV="1">
                              <a:off x="551986" y="2298476"/>
                              <a:ext cx="4330" cy="1087564"/>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9" name="Flowchart: Decision 42">
                            <a:extLst>
                              <a:ext uri="{FF2B5EF4-FFF2-40B4-BE49-F238E27FC236}">
                                <a16:creationId xmlns:a16="http://schemas.microsoft.com/office/drawing/2014/main" id="{F50277BD-501C-2448-8785-A47E47BBD4D3}"/>
                              </a:ext>
                            </a:extLst>
                          </wps:cNvPr>
                          <wps:cNvSpPr/>
                          <wps:spPr>
                            <a:xfrm>
                              <a:off x="487169" y="2268094"/>
                              <a:ext cx="137996" cy="1003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Straight Arrow Connector 20">
                            <a:extLst>
                              <a:ext uri="{FF2B5EF4-FFF2-40B4-BE49-F238E27FC236}">
                                <a16:creationId xmlns:a16="http://schemas.microsoft.com/office/drawing/2014/main" id="{6EB867E9-504D-B04F-80CF-D736533081DD}"/>
                              </a:ext>
                            </a:extLst>
                          </wps:cNvPr>
                          <wps:cNvCnPr>
                            <a:stCxn id="17" idx="2"/>
                            <a:endCxn id="21" idx="2"/>
                          </wps:cNvCnPr>
                          <wps:spPr>
                            <a:xfrm flipH="1">
                              <a:off x="551985" y="489260"/>
                              <a:ext cx="4630" cy="1341020"/>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1" name="Flowchart: Decision 44">
                            <a:extLst>
                              <a:ext uri="{FF2B5EF4-FFF2-40B4-BE49-F238E27FC236}">
                                <a16:creationId xmlns:a16="http://schemas.microsoft.com/office/drawing/2014/main" id="{23D1323E-FC40-624B-A8D1-8B8A897F600C}"/>
                              </a:ext>
                            </a:extLst>
                          </wps:cNvPr>
                          <wps:cNvSpPr/>
                          <wps:spPr>
                            <a:xfrm>
                              <a:off x="482987" y="1729918"/>
                              <a:ext cx="137996" cy="1003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Arrow Connector 22">
                            <a:extLst>
                              <a:ext uri="{FF2B5EF4-FFF2-40B4-BE49-F238E27FC236}">
                                <a16:creationId xmlns:a16="http://schemas.microsoft.com/office/drawing/2014/main" id="{66D87265-4739-CE4F-863B-9C1B899DDB7B}"/>
                              </a:ext>
                            </a:extLst>
                          </wps:cNvPr>
                          <wps:cNvCnPr>
                            <a:cxnSpLocks/>
                            <a:stCxn id="3" idx="3"/>
                          </wps:cNvCnPr>
                          <wps:spPr>
                            <a:xfrm flipV="1">
                              <a:off x="1103971" y="1865384"/>
                              <a:ext cx="707577" cy="188462"/>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3" name="TextBox 59">
                            <a:extLst>
                              <a:ext uri="{FF2B5EF4-FFF2-40B4-BE49-F238E27FC236}">
                                <a16:creationId xmlns:a16="http://schemas.microsoft.com/office/drawing/2014/main" id="{252B8A1B-85AF-5142-AA70-30B2E63DE7AE}"/>
                              </a:ext>
                            </a:extLst>
                          </wps:cNvPr>
                          <wps:cNvSpPr txBox="1"/>
                          <wps:spPr>
                            <a:xfrm>
                              <a:off x="1376281" y="3618935"/>
                              <a:ext cx="410210" cy="246380"/>
                            </a:xfrm>
                            <a:prstGeom prst="rect">
                              <a:avLst/>
                            </a:prstGeom>
                            <a:noFill/>
                          </wps:spPr>
                          <wps:txbx>
                            <w:txbxContent>
                              <w:p w14:paraId="141E106F"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wps:txbx>
                          <wps:bodyPr wrap="none" rtlCol="0">
                            <a:spAutoFit/>
                          </wps:bodyPr>
                        </wps:wsp>
                        <wps:wsp>
                          <wps:cNvPr id="24" name="TextBox 60">
                            <a:extLst>
                              <a:ext uri="{FF2B5EF4-FFF2-40B4-BE49-F238E27FC236}">
                                <a16:creationId xmlns:a16="http://schemas.microsoft.com/office/drawing/2014/main" id="{75C18F9A-0F7D-6848-BAE8-67E0349EBCA7}"/>
                              </a:ext>
                            </a:extLst>
                          </wps:cNvPr>
                          <wps:cNvSpPr txBox="1"/>
                          <wps:spPr>
                            <a:xfrm>
                              <a:off x="554147" y="2703057"/>
                              <a:ext cx="410210" cy="246380"/>
                            </a:xfrm>
                            <a:prstGeom prst="rect">
                              <a:avLst/>
                            </a:prstGeom>
                            <a:noFill/>
                          </wps:spPr>
                          <wps:txbx>
                            <w:txbxContent>
                              <w:p w14:paraId="60692BCB"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wps:txbx>
                          <wps:bodyPr wrap="none" rtlCol="0">
                            <a:spAutoFit/>
                          </wps:bodyPr>
                        </wps:wsp>
                        <wpg:grpSp>
                          <wpg:cNvPr id="25" name="Group 25">
                            <a:extLst>
                              <a:ext uri="{FF2B5EF4-FFF2-40B4-BE49-F238E27FC236}">
                                <a16:creationId xmlns:a16="http://schemas.microsoft.com/office/drawing/2014/main" id="{2227EDF5-8D60-B540-BB6C-E9E3A70CAD89}"/>
                              </a:ext>
                            </a:extLst>
                          </wpg:cNvPr>
                          <wpg:cNvGrpSpPr/>
                          <wpg:grpSpPr>
                            <a:xfrm>
                              <a:off x="1731291" y="3725696"/>
                              <a:ext cx="1082364" cy="389862"/>
                              <a:chOff x="1731291" y="3725696"/>
                              <a:chExt cx="1924203" cy="693087"/>
                            </a:xfrm>
                          </wpg:grpSpPr>
                          <wps:wsp>
                            <wps:cNvPr id="44" name="Rectangle 44">
                              <a:extLst>
                                <a:ext uri="{FF2B5EF4-FFF2-40B4-BE49-F238E27FC236}">
                                  <a16:creationId xmlns:a16="http://schemas.microsoft.com/office/drawing/2014/main" id="{C6C36AC1-5869-3E4B-B2A2-496D33FD6297}"/>
                                </a:ext>
                              </a:extLst>
                            </wps:cNvPr>
                            <wps:cNvSpPr/>
                            <wps:spPr>
                              <a:xfrm>
                                <a:off x="1990244" y="3725696"/>
                                <a:ext cx="1665250" cy="6930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1F0CD"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Visible POI Report</w:t>
                                  </w:r>
                                </w:p>
                              </w:txbxContent>
                            </wps:txbx>
                            <wps:bodyPr rtlCol="0" anchor="ctr"/>
                          </wps:wsp>
                          <wps:wsp>
                            <wps:cNvPr id="45" name="Flowchart: Decision 36">
                              <a:extLst>
                                <a:ext uri="{FF2B5EF4-FFF2-40B4-BE49-F238E27FC236}">
                                  <a16:creationId xmlns:a16="http://schemas.microsoft.com/office/drawing/2014/main" id="{54D6F661-2AC4-1B44-9F64-84B9D499EE1B}"/>
                                </a:ext>
                              </a:extLst>
                            </wps:cNvPr>
                            <wps:cNvSpPr/>
                            <wps:spPr>
                              <a:xfrm>
                                <a:off x="1731291" y="4032280"/>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6" name="Rectangle 26">
                            <a:extLst>
                              <a:ext uri="{FF2B5EF4-FFF2-40B4-BE49-F238E27FC236}">
                                <a16:creationId xmlns:a16="http://schemas.microsoft.com/office/drawing/2014/main" id="{124E9B8F-0A47-0043-901C-17752BA3A31F}"/>
                              </a:ext>
                            </a:extLst>
                          </wps:cNvPr>
                          <wps:cNvSpPr/>
                          <wps:spPr>
                            <a:xfrm>
                              <a:off x="1870751" y="152046"/>
                              <a:ext cx="936704"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FAB15"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Orbit State</w:t>
                                </w:r>
                              </w:p>
                            </w:txbxContent>
                          </wps:txbx>
                          <wps:bodyPr rtlCol="0" anchor="ctr"/>
                        </wps:wsp>
                        <wps:wsp>
                          <wps:cNvPr id="27" name="Rectangle 27">
                            <a:extLst>
                              <a:ext uri="{FF2B5EF4-FFF2-40B4-BE49-F238E27FC236}">
                                <a16:creationId xmlns:a16="http://schemas.microsoft.com/office/drawing/2014/main" id="{633CF31D-28F0-F94E-8771-B6CBEAF4B2C8}"/>
                              </a:ext>
                            </a:extLst>
                          </wps:cNvPr>
                          <wps:cNvSpPr/>
                          <wps:spPr>
                            <a:xfrm>
                              <a:off x="1870752" y="654290"/>
                              <a:ext cx="936704"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330D4"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Absolute Date</w:t>
                                </w:r>
                              </w:p>
                            </w:txbxContent>
                          </wps:txbx>
                          <wps:bodyPr rtlCol="0" anchor="ctr"/>
                        </wps:wsp>
                        <wps:wsp>
                          <wps:cNvPr id="28" name="Straight Arrow Connector 28">
                            <a:extLst>
                              <a:ext uri="{FF2B5EF4-FFF2-40B4-BE49-F238E27FC236}">
                                <a16:creationId xmlns:a16="http://schemas.microsoft.com/office/drawing/2014/main" id="{6C45F38E-C8D1-0340-B20A-0B4FC57D5EB2}"/>
                              </a:ext>
                            </a:extLst>
                          </wps:cNvPr>
                          <wps:cNvCnPr>
                            <a:cxnSpLocks/>
                            <a:stCxn id="3" idx="3"/>
                          </wps:cNvCnPr>
                          <wps:spPr>
                            <a:xfrm flipV="1">
                              <a:off x="1103971" y="491722"/>
                              <a:ext cx="763850" cy="1562124"/>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a:extLst>
                              <a:ext uri="{FF2B5EF4-FFF2-40B4-BE49-F238E27FC236}">
                                <a16:creationId xmlns:a16="http://schemas.microsoft.com/office/drawing/2014/main" id="{C822FA55-44F3-D348-BA23-B54E1C90DFE9}"/>
                              </a:ext>
                            </a:extLst>
                          </wps:cNvPr>
                          <wps:cNvCnPr>
                            <a:cxnSpLocks/>
                            <a:stCxn id="3" idx="3"/>
                          </wps:cNvCnPr>
                          <wps:spPr>
                            <a:xfrm flipV="1">
                              <a:off x="1103971" y="1015744"/>
                              <a:ext cx="752986" cy="1038102"/>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0" name="Rectangle 30">
                            <a:extLst>
                              <a:ext uri="{FF2B5EF4-FFF2-40B4-BE49-F238E27FC236}">
                                <a16:creationId xmlns:a16="http://schemas.microsoft.com/office/drawing/2014/main" id="{6A1E002A-4B2D-6748-A162-3727EA77D033}"/>
                              </a:ext>
                            </a:extLst>
                          </wps:cNvPr>
                          <wps:cNvSpPr/>
                          <wps:spPr>
                            <a:xfrm>
                              <a:off x="3470838" y="1015681"/>
                              <a:ext cx="936704" cy="403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F396"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Nadir Pointing Attitude</w:t>
                                </w:r>
                              </w:p>
                            </w:txbxContent>
                          </wps:txbx>
                          <wps:bodyPr rtlCol="0" anchor="ctr"/>
                        </wps:wsp>
                        <wps:wsp>
                          <wps:cNvPr id="31" name="Rectangle 31">
                            <a:extLst>
                              <a:ext uri="{FF2B5EF4-FFF2-40B4-BE49-F238E27FC236}">
                                <a16:creationId xmlns:a16="http://schemas.microsoft.com/office/drawing/2014/main" id="{028395DD-AF11-3F49-9968-4776EC0D5956}"/>
                              </a:ext>
                            </a:extLst>
                          </wps:cNvPr>
                          <wps:cNvSpPr/>
                          <wps:spPr>
                            <a:xfrm>
                              <a:off x="1860787" y="2532108"/>
                              <a:ext cx="936703" cy="3199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1684E"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Earth</w:t>
                                </w:r>
                              </w:p>
                            </w:txbxContent>
                          </wps:txbx>
                          <wps:bodyPr rtlCol="0" anchor="ctr"/>
                        </wps:wsp>
                        <wps:wsp>
                          <wps:cNvPr id="32" name="Straight Arrow Connector 32">
                            <a:extLst>
                              <a:ext uri="{FF2B5EF4-FFF2-40B4-BE49-F238E27FC236}">
                                <a16:creationId xmlns:a16="http://schemas.microsoft.com/office/drawing/2014/main" id="{202BB387-EB1B-EA44-BA58-577E070D0C3F}"/>
                              </a:ext>
                            </a:extLst>
                          </wps:cNvPr>
                          <wps:cNvCnPr>
                            <a:cxnSpLocks/>
                            <a:stCxn id="30" idx="1"/>
                          </wps:cNvCnPr>
                          <wps:spPr>
                            <a:xfrm flipH="1">
                              <a:off x="2784546" y="1217668"/>
                              <a:ext cx="686292" cy="5328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33" name="TextBox 84">
                            <a:extLst>
                              <a:ext uri="{FF2B5EF4-FFF2-40B4-BE49-F238E27FC236}">
                                <a16:creationId xmlns:a16="http://schemas.microsoft.com/office/drawing/2014/main" id="{C5DC3C50-5586-6149-9981-BCF01CC7421C}"/>
                              </a:ext>
                            </a:extLst>
                          </wps:cNvPr>
                          <wps:cNvSpPr txBox="1"/>
                          <wps:spPr>
                            <a:xfrm>
                              <a:off x="1354109" y="2186759"/>
                              <a:ext cx="410210" cy="246380"/>
                            </a:xfrm>
                            <a:prstGeom prst="rect">
                              <a:avLst/>
                            </a:prstGeom>
                            <a:noFill/>
                          </wps:spPr>
                          <wps:txbx>
                            <w:txbxContent>
                              <w:p w14:paraId="7ACB559E"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wps:txbx>
                          <wps:bodyPr wrap="none" rtlCol="0">
                            <a:spAutoFit/>
                          </wps:bodyPr>
                        </wps:wsp>
                        <wpg:grpSp>
                          <wpg:cNvPr id="34" name="Group 34">
                            <a:extLst>
                              <a:ext uri="{FF2B5EF4-FFF2-40B4-BE49-F238E27FC236}">
                                <a16:creationId xmlns:a16="http://schemas.microsoft.com/office/drawing/2014/main" id="{F3D682FA-E9E2-0042-B3D6-526C3A16B151}"/>
                              </a:ext>
                            </a:extLst>
                          </wpg:cNvPr>
                          <wpg:cNvGrpSpPr/>
                          <wpg:grpSpPr>
                            <a:xfrm>
                              <a:off x="1738969" y="4280169"/>
                              <a:ext cx="1074686" cy="381365"/>
                              <a:chOff x="1738969" y="4280169"/>
                              <a:chExt cx="1910553" cy="677982"/>
                            </a:xfrm>
                          </wpg:grpSpPr>
                          <wps:wsp>
                            <wps:cNvPr id="42" name="Rectangle 42">
                              <a:extLst>
                                <a:ext uri="{FF2B5EF4-FFF2-40B4-BE49-F238E27FC236}">
                                  <a16:creationId xmlns:a16="http://schemas.microsoft.com/office/drawing/2014/main" id="{2F0B3F56-4D8A-B845-88A5-F4138976E888}"/>
                                </a:ext>
                              </a:extLst>
                            </wps:cNvPr>
                            <wps:cNvSpPr/>
                            <wps:spPr>
                              <a:xfrm>
                                <a:off x="1984272" y="4280169"/>
                                <a:ext cx="1665250" cy="6779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09412"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Interval Event Report</w:t>
                                  </w:r>
                                </w:p>
                              </w:txbxContent>
                            </wps:txbx>
                            <wps:bodyPr rtlCol="0" anchor="ctr"/>
                          </wps:wsp>
                          <wps:wsp>
                            <wps:cNvPr id="43" name="Flowchart: Decision 36">
                              <a:extLst>
                                <a:ext uri="{FF2B5EF4-FFF2-40B4-BE49-F238E27FC236}">
                                  <a16:creationId xmlns:a16="http://schemas.microsoft.com/office/drawing/2014/main" id="{B428B13B-C3B4-D844-8724-493478BFEFAB}"/>
                                </a:ext>
                              </a:extLst>
                            </wps:cNvPr>
                            <wps:cNvSpPr/>
                            <wps:spPr>
                              <a:xfrm>
                                <a:off x="1738969" y="4590682"/>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5" name="Group 35">
                            <a:extLst>
                              <a:ext uri="{FF2B5EF4-FFF2-40B4-BE49-F238E27FC236}">
                                <a16:creationId xmlns:a16="http://schemas.microsoft.com/office/drawing/2014/main" id="{4041DA67-5FA2-A94A-9D45-41A0C67A3C27}"/>
                              </a:ext>
                            </a:extLst>
                          </wpg:cNvPr>
                          <wpg:cNvGrpSpPr/>
                          <wpg:grpSpPr>
                            <a:xfrm>
                              <a:off x="1722791" y="3252089"/>
                              <a:ext cx="1074699" cy="319903"/>
                              <a:chOff x="1722791" y="3252089"/>
                              <a:chExt cx="1910576" cy="568716"/>
                            </a:xfrm>
                          </wpg:grpSpPr>
                          <wps:wsp>
                            <wps:cNvPr id="40" name="Rectangle 40">
                              <a:extLst>
                                <a:ext uri="{FF2B5EF4-FFF2-40B4-BE49-F238E27FC236}">
                                  <a16:creationId xmlns:a16="http://schemas.microsoft.com/office/drawing/2014/main" id="{9EF917E3-C025-3946-A0E9-3EEEB99DD2BB}"/>
                                </a:ext>
                              </a:extLst>
                            </wps:cNvPr>
                            <wps:cNvSpPr/>
                            <wps:spPr>
                              <a:xfrm>
                                <a:off x="1968117" y="3252089"/>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D522D"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Point Group</w:t>
                                  </w:r>
                                </w:p>
                              </w:txbxContent>
                            </wps:txbx>
                            <wps:bodyPr rtlCol="0" anchor="ctr"/>
                          </wps:wsp>
                          <wps:wsp>
                            <wps:cNvPr id="41" name="Flowchart: Decision 36">
                              <a:extLst>
                                <a:ext uri="{FF2B5EF4-FFF2-40B4-BE49-F238E27FC236}">
                                  <a16:creationId xmlns:a16="http://schemas.microsoft.com/office/drawing/2014/main" id="{8136A216-7839-1440-9B5E-C503D3066EDC}"/>
                                </a:ext>
                              </a:extLst>
                            </wps:cNvPr>
                            <wps:cNvSpPr/>
                            <wps:spPr>
                              <a:xfrm>
                                <a:off x="1722791" y="3452810"/>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6" name="Straight Arrow Connector 36">
                            <a:extLst>
                              <a:ext uri="{FF2B5EF4-FFF2-40B4-BE49-F238E27FC236}">
                                <a16:creationId xmlns:a16="http://schemas.microsoft.com/office/drawing/2014/main" id="{04153B03-C92B-DE47-AEAF-1C271D147517}"/>
                              </a:ext>
                            </a:extLst>
                          </wps:cNvPr>
                          <wps:cNvCnPr>
                            <a:cxnSpLocks/>
                            <a:stCxn id="4" idx="3"/>
                          </wps:cNvCnPr>
                          <wps:spPr>
                            <a:xfrm flipV="1">
                              <a:off x="1108301" y="3425702"/>
                              <a:ext cx="683488" cy="204968"/>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a:extLst>
                              <a:ext uri="{FF2B5EF4-FFF2-40B4-BE49-F238E27FC236}">
                                <a16:creationId xmlns:a16="http://schemas.microsoft.com/office/drawing/2014/main" id="{A5CC5E22-622D-134D-92FD-677071AAE2DE}"/>
                              </a:ext>
                            </a:extLst>
                          </wps:cNvPr>
                          <wps:cNvCnPr>
                            <a:cxnSpLocks/>
                            <a:stCxn id="4" idx="3"/>
                          </wps:cNvCnPr>
                          <wps:spPr>
                            <a:xfrm>
                              <a:off x="1108301" y="3630670"/>
                              <a:ext cx="683488" cy="879825"/>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8" name="TextBox 108">
                            <a:extLst>
                              <a:ext uri="{FF2B5EF4-FFF2-40B4-BE49-F238E27FC236}">
                                <a16:creationId xmlns:a16="http://schemas.microsoft.com/office/drawing/2014/main" id="{3DF46FA8-1E31-E748-8291-805E871BE9B6}"/>
                              </a:ext>
                            </a:extLst>
                          </wps:cNvPr>
                          <wps:cNvSpPr txBox="1"/>
                          <wps:spPr>
                            <a:xfrm>
                              <a:off x="1531209" y="4100366"/>
                              <a:ext cx="410210" cy="246380"/>
                            </a:xfrm>
                            <a:prstGeom prst="rect">
                              <a:avLst/>
                            </a:prstGeom>
                            <a:noFill/>
                          </wps:spPr>
                          <wps:txbx>
                            <w:txbxContent>
                              <w:p w14:paraId="032667CF"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wps:txbx>
                          <wps:bodyPr wrap="none" rtlCol="0">
                            <a:spAutoFit/>
                          </wps:bodyPr>
                        </wps:wsp>
                        <wps:wsp>
                          <wps:cNvPr id="39" name="Straight Arrow Connector 39">
                            <a:extLst>
                              <a:ext uri="{FF2B5EF4-FFF2-40B4-BE49-F238E27FC236}">
                                <a16:creationId xmlns:a16="http://schemas.microsoft.com/office/drawing/2014/main" id="{512340C2-41C0-7247-879C-3DEEA2230D34}"/>
                              </a:ext>
                            </a:extLst>
                          </wps:cNvPr>
                          <wps:cNvCnPr>
                            <a:cxnSpLocks/>
                            <a:stCxn id="3" idx="3"/>
                            <a:endCxn id="31" idx="1"/>
                          </wps:cNvCnPr>
                          <wps:spPr>
                            <a:xfrm>
                              <a:off x="1103971" y="2053847"/>
                              <a:ext cx="756815" cy="63821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E61A5E" id="Group 1" o:spid="_x0000_s1066" style="position:absolute;margin-left:48.55pt;margin-top:15.2pt;width:347.05pt;height:367pt;z-index:251659264" coordsize="44075,46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">
                  <v:rect id="Rectangle 3" o:spid="_x0000_s1067" style="position:absolute;top:18092;width:11039;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" fillcolor="#8eaadb [1940]" strokecolor="#1f3763 [1604]" strokeweight="1pt">
                    <v:textbox>
                      <w:txbxContent>
                        <w:p w14:paraId="490556A5"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Spacecraft</w:t>
                          </w:r>
                        </w:p>
                      </w:txbxContent>
                    </v:textbox>
                  </v:rect>
                  <v:rect id="Rectangle 4" o:spid="_x0000_s1068" style="position:absolute;left:43;top:33860;width:11040;height:4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" fillcolor="#8eaadb [1940]" strokecolor="#1f3763 [1604]" strokeweight="1pt">
                    <v:textbox>
                      <w:txbxContent>
                        <w:p w14:paraId="6CD9D719"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 xml:space="preserve">Coverage </w:t>
                          </w:r>
                        </w:p>
                        <w:p w14:paraId="7C1DCE25"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Checker</w:t>
                          </w:r>
                        </w:p>
                      </w:txbxContent>
                    </v:textbox>
                  </v:rect>
                  <v:rect id="Rectangle 5" o:spid="_x0000_s1069" style="position:absolute;left:18692;top:20926;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1E7A4938"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Sensor</w:t>
                          </w:r>
                        </w:p>
                      </w:txbxContent>
                    </v:textbox>
                  </v:rect>
                  <v:rect id="Rectangle 6" o:spid="_x0000_s1070" style="position:absolute;left:18692;top:11018;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textbox>
                      <w:txbxContent>
                        <w:p w14:paraId="5457B2D9"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Attitude</w:t>
                          </w:r>
                        </w:p>
                      </w:txbxContent>
                    </v:textbox>
                  </v:rect>
                  <v:shape id="Straight Arrow Connector 7" o:spid="_x0000_s1071" type="#_x0000_t32" style="position:absolute;left:10949;top:14281;width:7314;height:63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" strokecolor="#4472c4 [3204]" strokeweight="2.75pt">
                    <v:stroke endarrow="diamond" joinstyle="miter"/>
                    <o:lock v:ext="edit" shapetype="f"/>
                  </v:shape>
                  <v:shape id="Straight Arrow Connector 8" o:spid="_x0000_s1072" type="#_x0000_t32" style="position:absolute;left:10996;top:36257;width:7006;height:37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" strokecolor="#4472c4 [3204]" strokeweight="2.75pt">
                    <v:stroke endarrow="diamond" joinstyle="miter"/>
                    <o:lock v:ext="edit" shapetype="f"/>
                  </v:shape>
                  <v:shape id="Straight Arrow Connector 9" o:spid="_x0000_s1073" type="#_x0000_t32" style="position:absolute;left:28059;top:17601;width:6634;height:4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" strokecolor="#4472c4 [3204]" strokeweight="2.75pt">
                    <v:stroke endarrow="block" joinstyle="miter"/>
                    <o:lock v:ext="edit" shapetype="f"/>
                  </v:shape>
                  <v:rect id="Rectangle 10" o:spid="_x0000_s1074" style="position:absolute;left:34708;top:1614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textbox>
                      <w:txbxContent>
                        <w:p w14:paraId="43750FF0"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Conical</w:t>
                          </w:r>
                        </w:p>
                      </w:txbxContent>
                    </v:textbox>
                  </v:rect>
                  <v:rect id="Rectangle 11" o:spid="_x0000_s1075" style="position:absolute;left:34708;top:21183;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" fillcolor="#4472c4 [3204]" strokecolor="#1f3763 [1604]" strokeweight="1pt">
                    <v:textbox>
                      <w:txbxContent>
                        <w:p w14:paraId="7CF1539C"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Custom</w:t>
                          </w:r>
                        </w:p>
                      </w:txbxContent>
                    </v:textbox>
                  </v:rect>
                  <v:rect id="Rectangle 12" o:spid="_x0000_s1076" style="position:absolute;left:34708;top:264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4472c4 [3204]" strokecolor="#1f3763 [1604]" strokeweight="1pt">
                    <v:textbox>
                      <w:txbxContent>
                        <w:p w14:paraId="51217750"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Rectangular</w:t>
                          </w:r>
                        </w:p>
                      </w:txbxContent>
                    </v:textbox>
                  </v:rect>
                  <v:shape id="Straight Arrow Connector 13" o:spid="_x0000_s1077" type="#_x0000_t32" style="position:absolute;left:27672;top:22783;width:7036;height:6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" strokecolor="#4472c4 [3204]" strokeweight="2.75pt">
                    <v:stroke endarrow="block" joinstyle="miter"/>
                    <o:lock v:ext="edit" shapetype="f"/>
                  </v:shape>
                  <v:shape id="Straight Arrow Connector 14" o:spid="_x0000_s1078" type="#_x0000_t32" style="position:absolute;left:28019;top:24193;width:6689;height:384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" strokecolor="#4472c4 [3204]" strokeweight="2.75pt">
                    <v:stroke endarrow="block" joinstyle="miter"/>
                    <o:lock v:ext="edit" shapetype="f"/>
                  </v:shape>
                  <v:rect id="Rectangle 15" o:spid="_x0000_s1079" style="position:absolute;left:18651;top:15677;width:9367;height:47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ZJJxQAAAOAAAAAPAAAAZHJzL2Rvd25yZXYueG1sRI9Ra8JA&#13;&#10;EITfC/6HYwXf6kXB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CyqZJJxQAAAOAAAAAP&#13;&#10;AAAAAAAAAAAAAAAAAAcCAABkcnMvZG93bnJldi54bWxQSwUGAAAAAAMAAwC3AAAA+QIAAAAA&#13;&#10;" fillcolor="#4472c4 [3204]" strokecolor="#1f3763 [1604]" strokeweight="1pt">
                    <v:textbox>
                      <w:txbxContent>
                        <w:p w14:paraId="0BEB2AC8"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Orbit</w:t>
                          </w:r>
                        </w:p>
                        <w:p w14:paraId="57D4F1A7"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Interpolator</w:t>
                          </w:r>
                        </w:p>
                      </w:txbxContent>
                    </v:textbox>
                  </v:rect>
                  <v:shape id="Straight Arrow Connector 16" o:spid="_x0000_s1080" type="#_x0000_t32" style="position:absolute;left:10707;top:20443;width:7408;height:2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" strokecolor="#4472c4 [3204]" strokeweight="2.75pt">
                    <v:stroke endarrow="diamond" joinstyle="miter"/>
                    <o:lock v:ext="edit" shapetype="f"/>
                  </v:shape>
                  <v:rect id="Rectangle 17" o:spid="_x0000_s1081" style="position:absolute;left:46;width:11040;height:4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" fillcolor="#8eaadb [1940]" strokecolor="#1f3763 [1604]" strokeweight="1pt">
                    <v:textbox>
                      <w:txbxContent>
                        <w:p w14:paraId="1F4779F3"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Propagator</w:t>
                          </w:r>
                        </w:p>
                      </w:txbxContent>
                    </v:textbox>
                  </v:rect>
                  <v:shape id="Straight Arrow Connector 18" o:spid="_x0000_s1082" type="#_x0000_t32" style="position:absolute;left:5519;top:22984;width:44;height:108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" strokecolor="#4472c4 [3204]" strokeweight="2.75pt">
                    <v:stroke endarrow="diamond" joinstyle="miter"/>
                  </v:shape>
                  <v:shape id="Flowchart: Decision 42" o:spid="_x0000_s1083" type="#_x0000_t110" style="position:absolute;left:4871;top:22680;width:1380;height:1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" fillcolor="#4472c4 [3204]" strokecolor="#1f3763 [1604]" strokeweight="1pt"/>
                  <v:shape id="Straight Arrow Connector 20" o:spid="_x0000_s1084" type="#_x0000_t32" style="position:absolute;left:5519;top:4892;width:47;height:13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" strokecolor="#4472c4 [3204]" strokeweight="2.75pt">
                    <v:stroke endarrow="diamond" joinstyle="miter"/>
                  </v:shape>
                  <v:shape id="Flowchart: Decision 44" o:spid="_x0000_s1085" type="#_x0000_t110" style="position:absolute;left:4829;top:17299;width:1380;height:10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" fillcolor="#4472c4 [3204]" strokecolor="#1f3763 [1604]" strokeweight="1pt"/>
                  <v:shape id="Straight Arrow Connector 22" o:spid="_x0000_s1086" type="#_x0000_t32" style="position:absolute;left:11039;top:18653;width:7076;height:1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" strokecolor="#4472c4 [3204]" strokeweight="2.75pt">
                    <v:stroke endarrow="diamond" joinstyle="miter"/>
                    <o:lock v:ext="edit" shapetype="f"/>
                  </v:shape>
                  <v:shape id="TextBox 59" o:spid="_x0000_s1087" type="#_x0000_t202" style="position:absolute;left:13762;top:36189;width:4102;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" filled="f" stroked="f">
                    <v:textbox style="mso-fit-shape-to-text:t">
                      <w:txbxContent>
                        <w:p w14:paraId="141E106F"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v:textbox>
                  </v:shape>
                  <v:shape id="TextBox 60" o:spid="_x0000_s1088" type="#_x0000_t202" style="position:absolute;left:5541;top:27030;width:4102;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" filled="f" stroked="f">
                    <v:textbox style="mso-fit-shape-to-text:t">
                      <w:txbxContent>
                        <w:p w14:paraId="60692BCB"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v:textbox>
                  </v:shape>
                  <v:group id="Group 25" o:spid="_x0000_s1089" style="position:absolute;left:17312;top:37256;width:10824;height:3899" coordorigin="17312,37256" coordsize="19242,6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Rectangle 44" o:spid="_x0000_s1090" style="position:absolute;left:19902;top:37256;width:16652;height:6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" fillcolor="#4472c4 [3204]" strokecolor="#1f3763 [1604]" strokeweight="1pt">
                      <v:textbox>
                        <w:txbxContent>
                          <w:p w14:paraId="3DC1F0CD"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Visible POI Report</w:t>
                            </w:r>
                          </w:p>
                        </w:txbxContent>
                      </v:textbox>
                    </v:rect>
                    <v:shape id="Flowchart: Decision 36" o:spid="_x0000_s1091" type="#_x0000_t110" style="position:absolute;left:17312;top:40322;width:2454;height:1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" fillcolor="#4472c4 [3204]" strokecolor="#1f3763 [1604]" strokeweight="1pt"/>
                  </v:group>
                  <v:rect id="Rectangle 26" o:spid="_x0000_s1092" style="position:absolute;left:18707;top:1520;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" fillcolor="#4472c4 [3204]" strokecolor="#1f3763 [1604]" strokeweight="1pt">
                    <v:textbox>
                      <w:txbxContent>
                        <w:p w14:paraId="543FAB15"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Orbit State</w:t>
                          </w:r>
                        </w:p>
                      </w:txbxContent>
                    </v:textbox>
                  </v:rect>
                  <v:rect id="Rectangle 27" o:spid="_x0000_s1093" style="position:absolute;left:18707;top:6542;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" fillcolor="#4472c4 [3204]" strokecolor="#1f3763 [1604]" strokeweight="1pt">
                    <v:textbox>
                      <w:txbxContent>
                        <w:p w14:paraId="299330D4"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Absolute Date</w:t>
                          </w:r>
                        </w:p>
                      </w:txbxContent>
                    </v:textbox>
                  </v:rect>
                  <v:shape id="Straight Arrow Connector 28" o:spid="_x0000_s1094" type="#_x0000_t32" style="position:absolute;left:11039;top:4917;width:7639;height:156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" strokecolor="#4472c4 [3204]" strokeweight="2.75pt">
                    <v:stroke endarrow="diamond" joinstyle="miter"/>
                    <o:lock v:ext="edit" shapetype="f"/>
                  </v:shape>
                  <v:shape id="Straight Arrow Connector 29" o:spid="_x0000_s1095" type="#_x0000_t32" style="position:absolute;left:11039;top:10157;width:7530;height:103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" strokecolor="#4472c4 [3204]" strokeweight="2.75pt">
                    <v:stroke endarrow="diamond" joinstyle="miter"/>
                    <o:lock v:ext="edit" shapetype="f"/>
                  </v:shape>
                  <v:rect id="Rectangle 30" o:spid="_x0000_s1096" style="position:absolute;left:34708;top:10156;width:9367;height:40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22xxgAAAOAAAAAPAAAAZHJzL2Rvd25yZXYueG1sRI/LasMw&#13;&#10;EEX3hfyDmEJ3tZwU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6WttscYAAADgAAAA&#13;&#10;DwAAAAAAAAAAAAAAAAAHAgAAZHJzL2Rvd25yZXYueG1sUEsFBgAAAAADAAMAtwAAAPoCAAAAAA==&#13;&#10;" fillcolor="#4472c4 [3204]" strokecolor="#1f3763 [1604]" strokeweight="1pt">
                    <v:textbox>
                      <w:txbxContent>
                        <w:p w14:paraId="0EC4F396"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Nadir Pointing Attitude</w:t>
                          </w:r>
                        </w:p>
                      </w:txbxContent>
                    </v:textbox>
                  </v:rect>
                  <v:rect id="Rectangle 31" o:spid="_x0000_s1097" style="position:absolute;left:18607;top:25321;width:9367;height:31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" fillcolor="#4472c4 [3204]" strokecolor="#1f3763 [1604]" strokeweight="1pt">
                    <v:textbox>
                      <w:txbxContent>
                        <w:p w14:paraId="34C1684E"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Earth</w:t>
                          </w:r>
                        </w:p>
                      </w:txbxContent>
                    </v:textbox>
                  </v:rect>
                  <v:shape id="Straight Arrow Connector 32" o:spid="_x0000_s1098" type="#_x0000_t32" style="position:absolute;left:27845;top:12176;width:6863;height:5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" strokecolor="#4472c4 [3204]" strokeweight="2.75pt">
                    <v:stroke endarrow="block" joinstyle="miter"/>
                    <o:lock v:ext="edit" shapetype="f"/>
                  </v:shape>
                  <v:shape id="TextBox 84" o:spid="_x0000_s1099" type="#_x0000_t202" style="position:absolute;left:13541;top:21867;width:4102;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" filled="f" stroked="f">
                    <v:textbox style="mso-fit-shape-to-text:t">
                      <w:txbxContent>
                        <w:p w14:paraId="7ACB559E"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v:textbox>
                  </v:shape>
                  <v:group id="Group 34" o:spid="_x0000_s1100" style="position:absolute;left:17389;top:42801;width:10747;height:3814" coordorigin="17389,42801" coordsize="19105,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rect id="Rectangle 42" o:spid="_x0000_s1101" style="position:absolute;left:19842;top:42801;width:16653;height:67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" fillcolor="#4472c4 [3204]" strokecolor="#1f3763 [1604]" strokeweight="1pt">
                      <v:textbox>
                        <w:txbxContent>
                          <w:p w14:paraId="65A09412"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Interval Event Report</w:t>
                            </w:r>
                          </w:p>
                        </w:txbxContent>
                      </v:textbox>
                    </v:rect>
                    <v:shape id="Flowchart: Decision 36" o:spid="_x0000_s1102" type="#_x0000_t110" style="position:absolute;left:17389;top:45906;width:2453;height:17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" fillcolor="#4472c4 [3204]" strokecolor="#1f3763 [1604]" strokeweight="1pt"/>
                  </v:group>
                  <v:group id="Group 35" o:spid="_x0000_s1103" style="position:absolute;left:17227;top:32520;width:10747;height:3199" coordorigin="17227,32520"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Rectangle 40" o:spid="_x0000_s1104" style="position:absolute;left:19681;top:32520;width:16652;height:5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R7MxgAAAOAAAAAPAAAAZHJzL2Rvd25yZXYueG1sRI/LasMw&#13;&#10;EEX3hfyDmEJ3tZxQ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sW0ezMYAAADgAAAA&#13;&#10;DwAAAAAAAAAAAAAAAAAHAgAAZHJzL2Rvd25yZXYueG1sUEsFBgAAAAADAAMAtwAAAPoCAAAAAA==&#13;&#10;" fillcolor="#4472c4 [3204]" strokecolor="#1f3763 [1604]" strokeweight="1pt">
                      <v:textbox>
                        <w:txbxContent>
                          <w:p w14:paraId="5C5D522D" w14:textId="77777777" w:rsidR="000E2C4C" w:rsidRDefault="000E2C4C" w:rsidP="000E2C4C">
                            <w:pPr>
                              <w:pStyle w:val="NormalWeb"/>
                              <w:spacing w:before="0" w:beforeAutospacing="0" w:after="0" w:afterAutospacing="0"/>
                              <w:jc w:val="center"/>
                            </w:pPr>
                            <w:r>
                              <w:rPr>
                                <w:rFonts w:asciiTheme="minorHAnsi" w:eastAsia="Times New Roman" w:hAnsi="Calibri"/>
                                <w:color w:val="FFFFFF"/>
                                <w:kern w:val="24"/>
                                <w:sz w:val="20"/>
                                <w:szCs w:val="20"/>
                              </w:rPr>
                              <w:t>Point Group</w:t>
                            </w:r>
                          </w:p>
                        </w:txbxContent>
                      </v:textbox>
                    </v:rect>
                    <v:shape id="Flowchart: Decision 36" o:spid="_x0000_s1105" type="#_x0000_t110" style="position:absolute;left:17227;top:34528;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" fillcolor="#4472c4 [3204]" strokecolor="#1f3763 [1604]" strokeweight="1pt"/>
                  </v:group>
                  <v:shape id="Straight Arrow Connector 36" o:spid="_x0000_s1106" type="#_x0000_t32" style="position:absolute;left:11083;top:34257;width:6834;height:20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" strokecolor="#4472c4 [3204]" strokeweight="2.75pt">
                    <v:stroke endarrow="diamond" joinstyle="miter"/>
                    <o:lock v:ext="edit" shapetype="f"/>
                  </v:shape>
                  <v:shape id="Straight Arrow Connector 37" o:spid="_x0000_s1107" type="#_x0000_t32" style="position:absolute;left:11083;top:36306;width:6834;height:8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" strokecolor="#4472c4 [3204]" strokeweight="2.75pt">
                    <v:stroke endarrow="diamond" joinstyle="miter"/>
                    <o:lock v:ext="edit" shapetype="f"/>
                  </v:shape>
                  <v:shape id="TextBox 108" o:spid="_x0000_s1108" type="#_x0000_t202" style="position:absolute;left:15312;top:41003;width:4102;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" filled="f" stroked="f">
                    <v:textbox style="mso-fit-shape-to-text:t">
                      <w:txbxContent>
                        <w:p w14:paraId="032667CF" w14:textId="77777777" w:rsidR="000E2C4C" w:rsidRDefault="000E2C4C" w:rsidP="000E2C4C">
                          <w:pPr>
                            <w:pStyle w:val="NormalWeb"/>
                            <w:spacing w:before="0" w:beforeAutospacing="0" w:after="0" w:afterAutospacing="0"/>
                          </w:pPr>
                          <w:r>
                            <w:rPr>
                              <w:rFonts w:ascii="Calibri" w:eastAsia="Times New Roman" w:hAnsi="Calibri"/>
                              <w:color w:val="000000"/>
                              <w:kern w:val="24"/>
                              <w:sz w:val="20"/>
                              <w:szCs w:val="20"/>
                            </w:rPr>
                            <w:t>1,..n</w:t>
                          </w:r>
                        </w:p>
                      </w:txbxContent>
                    </v:textbox>
                  </v:shape>
                  <v:shape id="Straight Arrow Connector 39" o:spid="_x0000_s1109" type="#_x0000_t32" style="position:absolute;left:11039;top:20538;width:7568;height:6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" strokecolor="#4472c4 [3204]" strokeweight="2.75pt">
                    <v:stroke endarrow="diamond" joinstyle="miter"/>
                    <o:lock v:ext="edit" shapetype="f"/>
                  </v:shape>
                </v:group>
              </w:pict>
            </mc:Fallback>
          </mc:AlternateContent>
        </w:r>
      </w:del>
      <w:ins w:id="32" w:author="Mike Stark" w:date="2019-02-11T15:23:00Z">
        <w:r w:rsidR="00733C88" w:rsidRPr="00733C88">
          <w:rPr>
            <w:noProof/>
          </w:rPr>
          <w:t xml:space="preserve"> </w:t>
        </w:r>
      </w:ins>
    </w:p>
    <w:p w14:paraId="7C220057" w14:textId="55A4C23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Pr>
        <w:rPr>
          <w:ins w:id="33" w:author="Mike Stark" w:date="2019-02-11T15:24:00Z"/>
        </w:rPr>
      </w:pPr>
    </w:p>
    <w:p w14:paraId="3D2495DC" w14:textId="77777777" w:rsidR="00733C88" w:rsidRDefault="00733C88" w:rsidP="00733C88">
      <w:pPr>
        <w:rPr>
          <w:ins w:id="34" w:author="Mike Stark" w:date="2019-02-11T15:24:00Z"/>
        </w:rPr>
      </w:pPr>
    </w:p>
    <w:p w14:paraId="2C7A726A" w14:textId="4776D2F2" w:rsidR="00733C88" w:rsidRDefault="00733C88" w:rsidP="00733C88">
      <w:pPr>
        <w:rPr>
          <w:moveTo w:id="35" w:author="Mike Stark" w:date="2019-02-11T15:24:00Z"/>
        </w:rPr>
      </w:pPr>
      <w:moveToRangeStart w:id="36" w:author="Mike Stark" w:date="2019-02-11T15:24:00Z" w:name="move791065"/>
      <w:moveTo w:id="37" w:author="Mike Stark" w:date="2019-02-11T15:24:00Z">
        <w:r>
          <w:lastRenderedPageBreak/>
          <w:t xml:space="preserve">The diagram </w:t>
        </w:r>
        <w:del w:id="38" w:author="Mike Stark" w:date="2019-02-11T15:26:00Z">
          <w:r w:rsidDel="00994C81">
            <w:delText>below</w:delText>
          </w:r>
        </w:del>
      </w:moveTo>
      <w:ins w:id="39" w:author="Mike Stark" w:date="2019-02-11T15:26:00Z">
        <w:r w:rsidR="00994C81">
          <w:t>above</w:t>
        </w:r>
      </w:ins>
      <w:moveTo w:id="40" w:author="Mike Stark" w:date="2019-02-11T15:24:00Z">
        <w:r>
          <w:t xml:space="preserve"> shows the key dependencies between components. The light shading shows the components that implement the main functions of modeling the spacecraft, propagating the spacecraft state, and identifying when points are within a sensor’s field of view. The dark shading indicates the models used by these major functions. Utilities such as vector and matrix arithmetic are not shown on this diagram.</w:t>
        </w:r>
      </w:moveTo>
    </w:p>
    <w:moveToRangeEnd w:id="36"/>
    <w:p w14:paraId="40663DD6" w14:textId="0EFE8052"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46FE19E9" w14:textId="77777777" w:rsidR="00733C88" w:rsidRDefault="00733C88" w:rsidP="009A7057">
      <w:pPr>
        <w:pStyle w:val="Heading2"/>
        <w:rPr>
          <w:ins w:id="41" w:author="Mike Stark" w:date="2019-02-11T15:18:00Z"/>
        </w:rPr>
      </w:pPr>
      <w:ins w:id="42" w:author="Mike Stark" w:date="2019-02-11T15:18:00Z">
        <w:r>
          <w:br w:type="page"/>
        </w:r>
      </w:ins>
    </w:p>
    <w:p w14:paraId="5C55F2F5" w14:textId="330AF8F8" w:rsidR="00045BED" w:rsidDel="00FA5822" w:rsidRDefault="00045BED" w:rsidP="009A7057">
      <w:pPr>
        <w:pStyle w:val="Heading2"/>
        <w:rPr>
          <w:del w:id="43" w:author="Mike Stark" w:date="2019-02-11T15:14:00Z"/>
        </w:rPr>
      </w:pPr>
      <w:del w:id="44" w:author="Mike Stark" w:date="2019-02-11T15:14:00Z">
        <w:r w:rsidDel="00FA5822">
          <w:lastRenderedPageBreak/>
          <w:br w:type="page"/>
        </w:r>
      </w:del>
    </w:p>
    <w:p w14:paraId="06FFFF2D" w14:textId="1A41F753" w:rsidR="005C4D47" w:rsidRDefault="005C4D47" w:rsidP="009A7057">
      <w:pPr>
        <w:pStyle w:val="Heading2"/>
      </w:pPr>
      <w:r>
        <w:t>Propagation &amp; Spacecraft</w:t>
      </w:r>
    </w:p>
    <w:p w14:paraId="6FB9DA21" w14:textId="0466E31A" w:rsidR="00FA7A3F" w:rsidRPr="00FA7A3F" w:rsidRDefault="008F1589" w:rsidP="00FA7A3F">
      <w:del w:id="45" w:author="Mike Stark" w:date="2019-02-11T13:45:00Z">
        <w:r w:rsidRPr="004A1834" w:rsidDel="00D306CC">
          <w:rPr>
            <w:rPrChange w:id="46" w:author="Mike Stark" w:date="2019-02-11T14:49:00Z">
              <w:rPr>
                <w:highlight w:val="yellow"/>
              </w:rPr>
            </w:rPrChange>
          </w:rPr>
          <w:delText>TBS</w:delText>
        </w:r>
      </w:del>
      <w:ins w:id="47" w:author="Mike Stark" w:date="2019-02-11T13:45:00Z">
        <w:r w:rsidR="00D306CC" w:rsidRPr="004A1834">
          <w:rPr>
            <w:rPrChange w:id="48" w:author="Mike Stark" w:date="2019-02-11T14:49:00Z">
              <w:rPr>
                <w:highlight w:val="yellow"/>
              </w:rPr>
            </w:rPrChange>
          </w:rPr>
          <w:t>This section descr</w:t>
        </w:r>
      </w:ins>
      <w:ins w:id="49" w:author="Mike Stark" w:date="2019-02-11T13:46:00Z">
        <w:r w:rsidR="00D306CC" w:rsidRPr="004A1834">
          <w:rPr>
            <w:rPrChange w:id="50" w:author="Mike Stark" w:date="2019-02-11T14:49:00Z">
              <w:rPr>
                <w:highlight w:val="yellow"/>
              </w:rPr>
            </w:rPrChange>
          </w:rPr>
          <w:t>ibes the responsibilities of each class used to model the spacecraft and its state, including the propagation of that state over time. It also</w:t>
        </w:r>
      </w:ins>
      <w:ins w:id="51" w:author="Mike Stark" w:date="2019-02-11T13:47:00Z">
        <w:r w:rsidR="00D306CC" w:rsidRPr="004A1834">
          <w:rPr>
            <w:rPrChange w:id="52" w:author="Mike Stark" w:date="2019-02-11T14:49:00Z">
              <w:rPr>
                <w:highlight w:val="yellow"/>
              </w:rPr>
            </w:rPrChange>
          </w:rPr>
          <w:t xml:space="preserve"> lists the key functions and data structures used in this modeling.</w:t>
        </w:r>
      </w:ins>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72181E5F" w14:textId="77777777" w:rsidR="007D587D" w:rsidRDefault="007D587D" w:rsidP="007D587D">
            <w:r>
              <w:t xml:space="preserve">The Spacecraft class is a container for objects related to the spacecraft, including abstractions such as orbit and attitude, algorithms such as the LaGrange interpolator, or models of objects such as sensors. The spacecraft class provides operations to access the state of its contained objects, and to do computations based on that state. </w:t>
            </w:r>
          </w:p>
          <w:p w14:paraId="1F78C00A" w14:textId="22522497" w:rsidR="007D587D" w:rsidRDefault="007D587D" w:rsidP="007D587D">
            <w:r>
              <w:t xml:space="preserve">For example, the </w:t>
            </w:r>
            <w:proofErr w:type="spellStart"/>
            <w:r>
              <w:t>CoverageChecker</w:t>
            </w:r>
            <w:proofErr w:type="spellEnd"/>
            <w:r>
              <w:t xml:space="preserve"> calls Spacecraft’s </w:t>
            </w:r>
            <w:proofErr w:type="spellStart"/>
            <w:r>
              <w:t>CheckTargetVisibility</w:t>
            </w:r>
            <w:proofErr w:type="spellEnd"/>
            <w:r>
              <w:t xml:space="preserve"> operator, which rotates the vector to the sensor frame and then calls the sensor to check whether it is in the field of view. A second example is the propagator accessing, propagating, and updating the Spacecraft’s time, position and velocity.</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7DAA2D79" w:rsidR="007D587D" w:rsidRDefault="007D587D" w:rsidP="007D587D">
            <w:r>
              <w:t xml:space="preserve">The Sensor class defines a field of view, maintains knowledge of its orientation relative to the spacecraft body, and </w:t>
            </w:r>
            <w:ins w:id="53" w:author="Mike Stark" w:date="2019-02-11T13:32:00Z">
              <w:r w:rsidR="00DD3DB9">
                <w:t xml:space="preserve">has </w:t>
              </w:r>
            </w:ins>
            <w:r>
              <w:t xml:space="preserve">a function which determines if </w:t>
            </w:r>
            <w:del w:id="54" w:author="Mike Stark" w:date="2019-02-11T13:32:00Z">
              <w:r w:rsidDel="00DD3DB9">
                <w:delText xml:space="preserve">the </w:delText>
              </w:r>
            </w:del>
            <w:r>
              <w:t>a point is within the sensor field of view.</w:t>
            </w:r>
          </w:p>
          <w:p w14:paraId="3045E9F7" w14:textId="10451D48" w:rsidR="00D306CC" w:rsidRDefault="007D587D" w:rsidP="007D587D">
            <w:pPr>
              <w:rPr>
                <w:ins w:id="55" w:author="Mike Stark" w:date="2019-02-11T13:48:00Z"/>
              </w:rPr>
            </w:pPr>
            <w:r>
              <w:t>There are three subclasses of Sensor. A conical sensor’s FOV is defined by a constant cone angle</w:t>
            </w:r>
            <w:ins w:id="56" w:author="Mike Stark" w:date="2019-02-11T13:32:00Z">
              <w:r w:rsidR="00DD3DB9">
                <w:t>;</w:t>
              </w:r>
            </w:ins>
            <w:del w:id="57" w:author="Mike Stark" w:date="2019-02-11T13:32:00Z">
              <w:r w:rsidDel="00DD3DB9">
                <w:delText>,</w:delText>
              </w:r>
            </w:del>
            <w:r>
              <w:t xml:space="preserve"> a rectangular sensor’s FOV is defined by angular width and angular height, both </w:t>
            </w:r>
            <w:del w:id="58" w:author="Mike Stark" w:date="2019-02-11T13:33:00Z">
              <w:r w:rsidDel="00DD3DB9">
                <w:delText xml:space="preserve">symmetrically </w:delText>
              </w:r>
            </w:del>
            <w:ins w:id="59" w:author="Mike Stark" w:date="2019-02-11T13:33:00Z">
              <w:r w:rsidR="00DD3DB9">
                <w:t xml:space="preserve">of which are symmetric </w:t>
              </w:r>
            </w:ins>
            <w:r>
              <w:t>around the boresight</w:t>
            </w:r>
            <w:ins w:id="60" w:author="Mike Stark" w:date="2019-02-11T13:33:00Z">
              <w:r w:rsidR="00DD3DB9">
                <w:t>;</w:t>
              </w:r>
            </w:ins>
            <w:del w:id="61" w:author="Mike Stark" w:date="2019-02-11T13:33:00Z">
              <w:r w:rsidDel="00DD3DB9">
                <w:delText>,</w:delText>
              </w:r>
            </w:del>
            <w:r>
              <w:t xml:space="preserve"> and a custom sensor’s FOV is defined by an arbitrary set of points that are defined by cone and clock angle around the sensor frame’s +z axis. </w:t>
            </w:r>
          </w:p>
          <w:p w14:paraId="1EBC61D0" w14:textId="77777777" w:rsidR="00BB2BEE" w:rsidRDefault="00BB2BEE" w:rsidP="007D587D">
            <w:pPr>
              <w:rPr>
                <w:ins w:id="62" w:author="Mike Stark" w:date="2019-02-11T15:29:00Z"/>
              </w:rPr>
            </w:pPr>
          </w:p>
          <w:p w14:paraId="476B192F" w14:textId="2F1DA129" w:rsidR="007D587D" w:rsidRDefault="007D587D" w:rsidP="007D587D">
            <w:r>
              <w:lastRenderedPageBreak/>
              <w:t xml:space="preserve">For nadir pointing instruments </w:t>
            </w:r>
            <w:del w:id="63" w:author="Mike Stark" w:date="2019-02-11T13:48:00Z">
              <w:r w:rsidDel="00D306CC">
                <w:delText xml:space="preserve">this </w:delText>
              </w:r>
            </w:del>
            <w:ins w:id="64" w:author="Mike Stark" w:date="2019-02-11T13:48:00Z">
              <w:r w:rsidR="00D306CC">
                <w:t xml:space="preserve">the boresight axis </w:t>
              </w:r>
            </w:ins>
            <w:r>
              <w:t xml:space="preserve">is </w:t>
            </w:r>
            <w:del w:id="65" w:author="Mike Stark" w:date="2019-02-11T13:48:00Z">
              <w:r w:rsidDel="00D306CC">
                <w:delText>the same as</w:delText>
              </w:r>
            </w:del>
            <w:ins w:id="66" w:author="Mike Stark" w:date="2019-02-11T13:48:00Z">
              <w:r w:rsidR="00D306CC">
                <w:t>aligned with</w:t>
              </w:r>
            </w:ins>
            <w:r>
              <w:t xml:space="preserve"> the spacecraft </w:t>
            </w:r>
            <w:ins w:id="67" w:author="Mike Stark" w:date="2019-02-11T13:48:00Z">
              <w:r w:rsidR="00D306CC">
                <w:t>+</w:t>
              </w:r>
            </w:ins>
            <w:r>
              <w:t>z axis, and the body to sensor rotation is generally defined as the 3x3 identity matrix or an equivalent representation</w:t>
            </w:r>
            <w:ins w:id="68" w:author="Mike Stark" w:date="2019-02-11T13:48:00Z">
              <w:r w:rsidR="00D306CC">
                <w:t xml:space="preserve"> (e.g., quaternion o</w:t>
              </w:r>
            </w:ins>
            <w:ins w:id="69" w:author="Mike Stark" w:date="2019-02-11T13:49:00Z">
              <w:r w:rsidR="00D306CC">
                <w:t>r Euler angles)</w:t>
              </w:r>
            </w:ins>
            <w:r>
              <w:t>.</w:t>
            </w:r>
          </w:p>
          <w:p w14:paraId="026B6280" w14:textId="72B1F677" w:rsidR="007D587D" w:rsidRDefault="007D587D" w:rsidP="007D587D">
            <w:r>
              <w:t xml:space="preserve">The Sensor class provides a </w:t>
            </w:r>
            <w:proofErr w:type="spellStart"/>
            <w:r>
              <w:t>CheckTargetVisibility</w:t>
            </w:r>
            <w:proofErr w:type="spellEnd"/>
            <w:r>
              <w:t>()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28B9F670" w:rsidR="007D587D" w:rsidRDefault="00DD3DB9" w:rsidP="00FA7A3F">
            <w:pPr>
              <w:jc w:val="right"/>
            </w:pPr>
            <w:proofErr w:type="spellStart"/>
            <w:ins w:id="70" w:author="Mike Stark" w:date="2019-02-11T13:34:00Z">
              <w:r>
                <w:lastRenderedPageBreak/>
                <w:t>NadirPointing</w:t>
              </w:r>
            </w:ins>
            <w:r w:rsidR="007D587D">
              <w:t>Attitude</w:t>
            </w:r>
            <w:proofErr w:type="spellEnd"/>
          </w:p>
        </w:tc>
        <w:tc>
          <w:tcPr>
            <w:tcW w:w="4675" w:type="dxa"/>
          </w:tcPr>
          <w:p w14:paraId="6F92203D" w14:textId="595575F6" w:rsidR="007D587D" w:rsidRDefault="007D587D" w:rsidP="007D587D">
            <w:r>
              <w:t xml:space="preserve">O-C uses the </w:t>
            </w:r>
            <w:del w:id="71" w:author="Mike Stark" w:date="2019-02-11T13:35:00Z">
              <w:r w:rsidDel="00FE18E9">
                <w:delText xml:space="preserve">subclass </w:delText>
              </w:r>
            </w:del>
            <w:ins w:id="72" w:author="Mike Stark" w:date="2019-02-11T13:35:00Z">
              <w:r w:rsidR="00FE18E9">
                <w:t xml:space="preserve">class </w:t>
              </w:r>
            </w:ins>
            <w:proofErr w:type="spellStart"/>
            <w:r>
              <w:t>NadirPointingAttitude</w:t>
            </w:r>
            <w:proofErr w:type="spellEnd"/>
            <w:r>
              <w:t>, which</w:t>
            </w:r>
            <w:ins w:id="73" w:author="Mike Stark" w:date="2019-02-11T13:34:00Z">
              <w:r w:rsidR="00DD3DB9">
                <w:t xml:space="preserve"> is a subclass of Attitude that</w:t>
              </w:r>
            </w:ins>
            <w:r>
              <w:t xml:space="preserve"> orients the spacecraft to the center of the Earth. The main responsibility of this class is to </w:t>
            </w:r>
            <w:del w:id="74" w:author="Mike Stark" w:date="2019-02-11T13:34:00Z">
              <w:r w:rsidDel="00DD3DB9">
                <w:delText xml:space="preserve">store </w:delText>
              </w:r>
            </w:del>
            <w:ins w:id="75" w:author="Mike Stark" w:date="2019-02-11T13:34:00Z">
              <w:r w:rsidR="00DD3DB9">
                <w:t xml:space="preserve">compute </w:t>
              </w:r>
            </w:ins>
            <w:r>
              <w:t>the rotation from an inertial frame to the nadir pointing reference frame</w:t>
            </w:r>
            <w:del w:id="76" w:author="Mike Stark" w:date="2019-02-11T13:34:00Z">
              <w:r w:rsidDel="00DD3DB9">
                <w:delText>, as computed</w:delText>
              </w:r>
            </w:del>
            <w:r>
              <w:t xml:space="preserve"> from </w:t>
            </w:r>
            <w:ins w:id="77" w:author="Mike Stark" w:date="2019-02-11T13:34:00Z">
              <w:r w:rsidR="00DD3DB9">
                <w:t xml:space="preserve">the </w:t>
              </w:r>
            </w:ins>
            <w:r>
              <w:t>spacecraft position and velocity.</w:t>
            </w:r>
          </w:p>
        </w:tc>
      </w:tr>
      <w:tr w:rsidR="007D587D" w:rsidDel="00BB2BEE" w14:paraId="22C9C59D" w14:textId="73F0F809" w:rsidTr="007D587D">
        <w:trPr>
          <w:del w:id="78" w:author="Mike Stark" w:date="2019-02-11T15:30:00Z"/>
        </w:trPr>
        <w:tc>
          <w:tcPr>
            <w:tcW w:w="4675" w:type="dxa"/>
          </w:tcPr>
          <w:p w14:paraId="2520B4D2" w14:textId="159993CD" w:rsidR="007D587D" w:rsidDel="00BB2BEE" w:rsidRDefault="007D587D" w:rsidP="00FA7A3F">
            <w:pPr>
              <w:jc w:val="right"/>
              <w:rPr>
                <w:del w:id="79" w:author="Mike Stark" w:date="2019-02-11T15:30:00Z"/>
              </w:rPr>
            </w:pPr>
            <w:del w:id="80" w:author="Mike Stark" w:date="2019-02-11T15:29:00Z">
              <w:r w:rsidDel="00BB2BEE">
                <w:delText>Orbit State</w:delText>
              </w:r>
            </w:del>
          </w:p>
        </w:tc>
        <w:tc>
          <w:tcPr>
            <w:tcW w:w="4675" w:type="dxa"/>
          </w:tcPr>
          <w:p w14:paraId="72C5A14C" w14:textId="3FC7ED8C" w:rsidR="00733C88" w:rsidDel="00BB2BEE" w:rsidRDefault="007D587D" w:rsidP="007D587D">
            <w:pPr>
              <w:rPr>
                <w:del w:id="81" w:author="Mike Stark" w:date="2019-02-11T15:30:00Z"/>
              </w:rPr>
            </w:pPr>
            <w:del w:id="82" w:author="Mike Stark" w:date="2019-02-11T15:29:00Z">
              <w:r w:rsidDel="00BB2BEE">
                <w:delText>Orbit State contains the spacecraft position and velocity, which can be set and retrieved as either Keplerian or Cartesian elements.</w:delText>
              </w:r>
            </w:del>
          </w:p>
        </w:tc>
      </w:tr>
      <w:tr w:rsidR="007D587D" w14:paraId="47B8F687" w14:textId="77777777" w:rsidTr="007D587D">
        <w:tc>
          <w:tcPr>
            <w:tcW w:w="4675" w:type="dxa"/>
          </w:tcPr>
          <w:p w14:paraId="19FB6610" w14:textId="674EBD77" w:rsidR="007D587D" w:rsidRDefault="007D587D" w:rsidP="00FA7A3F">
            <w:pPr>
              <w:jc w:val="right"/>
            </w:pPr>
            <w:del w:id="83" w:author="Mike Stark" w:date="2019-02-11T13:38:00Z">
              <w:r w:rsidDel="005E3D96">
                <w:delText>Orbit Interpolator</w:delText>
              </w:r>
            </w:del>
            <w:proofErr w:type="spellStart"/>
            <w:ins w:id="84" w:author="Mike Stark" w:date="2019-02-11T13:38:00Z">
              <w:r w:rsidR="005E3D96">
                <w:t>LaGrangeInterpolator</w:t>
              </w:r>
            </w:ins>
            <w:proofErr w:type="spellEnd"/>
          </w:p>
        </w:tc>
        <w:tc>
          <w:tcPr>
            <w:tcW w:w="4675" w:type="dxa"/>
          </w:tcPr>
          <w:p w14:paraId="5C872590" w14:textId="04DF4DB5" w:rsidR="00BB2BEE" w:rsidRDefault="007D587D" w:rsidP="00BB2BEE">
            <w:del w:id="85" w:author="Mike Stark" w:date="2019-02-11T13:35:00Z">
              <w:r w:rsidDel="005E3D96">
                <w:delText>tbs</w:delText>
              </w:r>
            </w:del>
            <w:ins w:id="86" w:author="Mike Stark" w:date="2019-02-11T13:35:00Z">
              <w:r w:rsidR="005E3D96">
                <w:t xml:space="preserve">O-C uses the GMAT utility </w:t>
              </w:r>
              <w:proofErr w:type="spellStart"/>
              <w:r w:rsidR="005E3D96">
                <w:t>LagrangeInterpolator</w:t>
              </w:r>
              <w:proofErr w:type="spellEnd"/>
              <w:r w:rsidR="005E3D96">
                <w:t xml:space="preserve">, which is a subclass of </w:t>
              </w:r>
            </w:ins>
            <w:ins w:id="87" w:author="Mike Stark" w:date="2019-02-11T13:37:00Z">
              <w:r w:rsidR="005E3D96">
                <w:t>I</w:t>
              </w:r>
            </w:ins>
            <w:ins w:id="88" w:author="Mike Stark" w:date="2019-02-11T13:35:00Z">
              <w:r w:rsidR="005E3D96">
                <w:t>nter</w:t>
              </w:r>
            </w:ins>
            <w:ins w:id="89" w:author="Mike Stark" w:date="2019-02-11T13:36:00Z">
              <w:r w:rsidR="005E3D96">
                <w:t>polator that computes interpolated values for arbitrary vector valued functions of a scalar</w:t>
              </w:r>
            </w:ins>
            <w:ins w:id="90" w:author="Mike Stark" w:date="2019-02-11T13:37:00Z">
              <w:r w:rsidR="005E3D96">
                <w:t xml:space="preserve"> independent variable</w:t>
              </w:r>
            </w:ins>
            <w:ins w:id="91" w:author="Mike Stark" w:date="2019-02-11T13:36:00Z">
              <w:r w:rsidR="005E3D96">
                <w:t xml:space="preserve">. </w:t>
              </w:r>
            </w:ins>
            <w:ins w:id="92" w:author="Mike Stark" w:date="2019-02-11T13:37:00Z">
              <w:r w:rsidR="005E3D96">
                <w:t>In this case the independent variable is time and the dependent vector</w:t>
              </w:r>
            </w:ins>
            <w:ins w:id="93" w:author="Mike Stark" w:date="2019-02-11T13:38:00Z">
              <w:r w:rsidR="005E3D96">
                <w:t>s are position and velocity.</w:t>
              </w:r>
            </w:ins>
          </w:p>
        </w:tc>
      </w:tr>
      <w:tr w:rsidR="00A50FA8" w14:paraId="0AFC9109" w14:textId="77777777" w:rsidTr="007D587D">
        <w:trPr>
          <w:ins w:id="94" w:author="Mike Stark" w:date="2019-02-11T13:41:00Z"/>
        </w:trPr>
        <w:tc>
          <w:tcPr>
            <w:tcW w:w="4675" w:type="dxa"/>
          </w:tcPr>
          <w:p w14:paraId="4AC0A7E7" w14:textId="180E76A5" w:rsidR="00A50FA8" w:rsidRDefault="00A50FA8" w:rsidP="00FA7A3F">
            <w:pPr>
              <w:jc w:val="right"/>
              <w:rPr>
                <w:ins w:id="95" w:author="Mike Stark" w:date="2019-02-11T13:41:00Z"/>
              </w:rPr>
            </w:pPr>
            <w:ins w:id="96" w:author="Mike Stark" w:date="2019-02-11T13:41:00Z">
              <w:r>
                <w:t>Earth</w:t>
              </w:r>
            </w:ins>
          </w:p>
        </w:tc>
        <w:tc>
          <w:tcPr>
            <w:tcW w:w="4675" w:type="dxa"/>
          </w:tcPr>
          <w:p w14:paraId="5BF617D1" w14:textId="4DA55C6B" w:rsidR="00A50FA8" w:rsidRPr="00D306CC" w:rsidRDefault="00D306CC" w:rsidP="007D587D">
            <w:pPr>
              <w:rPr>
                <w:ins w:id="97" w:author="Mike Stark" w:date="2019-02-11T13:41:00Z"/>
              </w:rPr>
            </w:pPr>
            <w:ins w:id="98" w:author="Mike Stark" w:date="2019-02-11T14:12:00Z">
              <w:r w:rsidRPr="00D306CC">
                <w:rPr>
                  <w:rPrChange w:id="99" w:author="Mike Stark" w:date="2019-02-11T14:12:00Z">
                    <w:rPr>
                      <w:highlight w:val="yellow"/>
                    </w:rPr>
                  </w:rPrChange>
                </w:rPr>
                <w:t>The</w:t>
              </w:r>
              <w:r>
                <w:t xml:space="preserve"> Earth class models the </w:t>
              </w:r>
              <w:r w:rsidR="002335D2">
                <w:t>instantaneous rotation from inertial to Earth-fixed coordinates.</w:t>
              </w:r>
            </w:ins>
            <w:ins w:id="100" w:author="Mike Stark" w:date="2019-02-11T14:13:00Z">
              <w:r w:rsidR="002335D2">
                <w:t xml:space="preserve"> It provides functions to compute this rotation matrix, or to rotate a vector from inertial to Earth-fixed frame.</w:t>
              </w:r>
            </w:ins>
            <w:ins w:id="101" w:author="Mike Stark" w:date="2019-02-11T14:16:00Z">
              <w:r w:rsidR="002335D2">
                <w:t xml:space="preserve"> Finally, it provides functions to convert Earth-fixed vectors between Cartesian, Spherical and Ellipsoid re</w:t>
              </w:r>
            </w:ins>
            <w:ins w:id="102" w:author="Mike Stark" w:date="2019-02-11T14:17:00Z">
              <w:r w:rsidR="002335D2">
                <w:t>presentations.</w:t>
              </w:r>
            </w:ins>
          </w:p>
        </w:tc>
      </w:tr>
      <w:tr w:rsidR="00BB2BEE" w14:paraId="61FDF8F1" w14:textId="77777777" w:rsidTr="007D587D">
        <w:trPr>
          <w:ins w:id="103" w:author="Mike Stark" w:date="2019-02-11T15:29:00Z"/>
        </w:trPr>
        <w:tc>
          <w:tcPr>
            <w:tcW w:w="4675" w:type="dxa"/>
          </w:tcPr>
          <w:p w14:paraId="11C18ABE" w14:textId="3D13B79A" w:rsidR="00BB2BEE" w:rsidRDefault="00BB2BEE" w:rsidP="00BB2BEE">
            <w:pPr>
              <w:jc w:val="right"/>
              <w:rPr>
                <w:ins w:id="104" w:author="Mike Stark" w:date="2019-02-11T15:29:00Z"/>
              </w:rPr>
            </w:pPr>
            <w:ins w:id="105" w:author="Mike Stark" w:date="2019-02-11T15:29:00Z">
              <w:r>
                <w:lastRenderedPageBreak/>
                <w:t>Orbit State</w:t>
              </w:r>
            </w:ins>
          </w:p>
        </w:tc>
        <w:tc>
          <w:tcPr>
            <w:tcW w:w="4675" w:type="dxa"/>
          </w:tcPr>
          <w:p w14:paraId="48F45F6F" w14:textId="38775468" w:rsidR="00BB2BEE" w:rsidRDefault="00BB2BEE" w:rsidP="00BB2BEE">
            <w:pPr>
              <w:rPr>
                <w:ins w:id="106" w:author="Mike Stark" w:date="2019-02-11T15:29:00Z"/>
              </w:rPr>
            </w:pPr>
            <w:ins w:id="107" w:author="Mike Stark" w:date="2019-02-11T15:29:00Z">
              <w:r>
                <w:t>Orbit State contains the spacecraft position and velocity, which can be set and retrieved as either Keplerian or Cartesian elements.</w:t>
              </w:r>
            </w:ins>
          </w:p>
        </w:tc>
      </w:tr>
      <w:tr w:rsidR="00BB2BEE" w14:paraId="5786BAFE" w14:textId="77777777" w:rsidTr="007D587D">
        <w:tc>
          <w:tcPr>
            <w:tcW w:w="4675" w:type="dxa"/>
          </w:tcPr>
          <w:p w14:paraId="7146CE9F" w14:textId="6C52A638" w:rsidR="00BB2BEE" w:rsidRDefault="00BB2BEE" w:rsidP="00BB2BEE">
            <w:pPr>
              <w:jc w:val="right"/>
            </w:pPr>
            <w:r>
              <w:t>Absolute Date</w:t>
            </w:r>
          </w:p>
        </w:tc>
        <w:tc>
          <w:tcPr>
            <w:tcW w:w="4675" w:type="dxa"/>
          </w:tcPr>
          <w:p w14:paraId="4471A9AA" w14:textId="3F278808" w:rsidR="00BB2BEE" w:rsidRDefault="00BB2BEE" w:rsidP="00BB2BEE">
            <w:r>
              <w:t xml:space="preserve">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 however </w:t>
            </w:r>
            <w:del w:id="108" w:author="Mike Stark" w:date="2019-02-11T15:28:00Z">
              <w:r w:rsidDel="00BB2BEE">
                <w:delText xml:space="preserve">this is not being done for </w:delText>
              </w:r>
            </w:del>
            <w:r>
              <w:t>TAT-C</w:t>
            </w:r>
            <w:ins w:id="109" w:author="Mike Stark" w:date="2019-02-11T15:28:00Z">
              <w:r>
                <w:t xml:space="preserve"> doesn’t use this functionality</w:t>
              </w:r>
            </w:ins>
            <w:r>
              <w:t>.</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69A13F28" w:rsidR="005C4D47" w:rsidRDefault="00283E48" w:rsidP="005C4D47">
      <w:pPr>
        <w:rPr>
          <w:ins w:id="110" w:author="Mike Stark" w:date="2019-02-11T14:42:00Z"/>
        </w:rPr>
      </w:pPr>
      <w:del w:id="111" w:author="Mike Stark" w:date="2019-02-11T14:29:00Z">
        <w:r w:rsidRPr="00F7117E" w:rsidDel="00F7117E">
          <w:rPr>
            <w:rPrChange w:id="112" w:author="Mike Stark" w:date="2019-02-11T14:29:00Z">
              <w:rPr>
                <w:highlight w:val="yellow"/>
              </w:rPr>
            </w:rPrChange>
          </w:rPr>
          <w:delText>TBS</w:delText>
        </w:r>
        <w:r w:rsidR="00937DAB" w:rsidRPr="00F7117E" w:rsidDel="00F7117E">
          <w:rPr>
            <w:rPrChange w:id="113" w:author="Mike Stark" w:date="2019-02-11T14:29:00Z">
              <w:rPr>
                <w:highlight w:val="yellow"/>
              </w:rPr>
            </w:rPrChange>
          </w:rPr>
          <w:delText xml:space="preserve"> – with possible exception of interpolator no data structures will need to be </w:delText>
        </w:r>
        <w:r w:rsidR="0057081B" w:rsidRPr="00F7117E" w:rsidDel="00F7117E">
          <w:rPr>
            <w:rPrChange w:id="114" w:author="Mike Stark" w:date="2019-02-11T14:29:00Z">
              <w:rPr>
                <w:highlight w:val="yellow"/>
              </w:rPr>
            </w:rPrChange>
          </w:rPr>
          <w:delText>documented in detail</w:delText>
        </w:r>
        <w:r w:rsidR="00937DAB" w:rsidRPr="00F7117E" w:rsidDel="00F7117E">
          <w:rPr>
            <w:rPrChange w:id="115" w:author="Mike Stark" w:date="2019-02-11T14:29:00Z">
              <w:rPr>
                <w:highlight w:val="yellow"/>
              </w:rPr>
            </w:rPrChange>
          </w:rPr>
          <w:delText>.</w:delText>
        </w:r>
      </w:del>
      <w:ins w:id="116" w:author="Mike Stark" w:date="2019-02-11T14:29:00Z">
        <w:r w:rsidR="00F7117E">
          <w:t xml:space="preserve">The data structures associated with </w:t>
        </w:r>
      </w:ins>
      <w:ins w:id="117" w:author="Mike Stark" w:date="2019-02-11T14:30:00Z">
        <w:r w:rsidR="00F7117E">
          <w:t xml:space="preserve">the above classes tend to be </w:t>
        </w:r>
      </w:ins>
      <w:ins w:id="118" w:author="Mike Stark" w:date="2019-02-11T14:31:00Z">
        <w:r w:rsidR="00F7117E">
          <w:t>scalar, vector or matrix member data, or references</w:t>
        </w:r>
      </w:ins>
      <w:ins w:id="119" w:author="Mike Stark" w:date="2019-02-11T14:32:00Z">
        <w:r w:rsidR="00F7117E">
          <w:t xml:space="preserve"> to other objects.</w:t>
        </w:r>
      </w:ins>
      <w:ins w:id="120" w:author="Mike Stark" w:date="2019-02-11T14:41:00Z">
        <w:r w:rsidR="00F7117E">
          <w:t xml:space="preserve"> The exceptions are</w:t>
        </w:r>
      </w:ins>
      <w:ins w:id="121" w:author="Mike Stark" w:date="2019-02-11T14:42:00Z">
        <w:r w:rsidR="00F7117E">
          <w:t>:</w:t>
        </w:r>
      </w:ins>
    </w:p>
    <w:p w14:paraId="6A00D452" w14:textId="6DEBEF0D" w:rsidR="00F7117E" w:rsidRDefault="00F7117E" w:rsidP="00F7117E">
      <w:pPr>
        <w:pStyle w:val="ListParagraph"/>
        <w:numPr>
          <w:ilvl w:val="0"/>
          <w:numId w:val="8"/>
        </w:numPr>
        <w:rPr>
          <w:ins w:id="122" w:author="Mike Stark" w:date="2019-02-11T14:43:00Z"/>
        </w:rPr>
      </w:pPr>
      <w:proofErr w:type="spellStart"/>
      <w:ins w:id="123" w:author="Mike Stark" w:date="2019-02-11T14:42:00Z">
        <w:r>
          <w:t>CustomSensor</w:t>
        </w:r>
        <w:proofErr w:type="spellEnd"/>
        <w:r>
          <w:t>, which contains several arrays</w:t>
        </w:r>
        <w:r w:rsidR="004A1834">
          <w:t xml:space="preserve"> related to the points th</w:t>
        </w:r>
      </w:ins>
      <w:ins w:id="124" w:author="Mike Stark" w:date="2019-02-11T14:43:00Z">
        <w:r w:rsidR="004A1834">
          <w:t>at define the FOV boundary and for determining whether a point is in the field of view</w:t>
        </w:r>
      </w:ins>
    </w:p>
    <w:p w14:paraId="0F3EAE40" w14:textId="0BED8F24" w:rsidR="004A1834" w:rsidRDefault="004A1834">
      <w:pPr>
        <w:pStyle w:val="ListParagraph"/>
        <w:numPr>
          <w:ilvl w:val="0"/>
          <w:numId w:val="8"/>
        </w:numPr>
        <w:pPrChange w:id="125" w:author="Mike Stark" w:date="2019-02-11T14:42:00Z">
          <w:pPr/>
        </w:pPrChange>
      </w:pPr>
      <w:ins w:id="126" w:author="Mike Stark" w:date="2019-02-11T14:43:00Z">
        <w:r>
          <w:t>Interpolator</w:t>
        </w:r>
      </w:ins>
      <w:ins w:id="127" w:author="Mike Stark" w:date="2019-02-11T14:44:00Z">
        <w:r>
          <w:t>, which contains arrays of values for independent (scalar) and dependent (vector) variables to be interpolated.</w:t>
        </w:r>
      </w:ins>
    </w:p>
    <w:p w14:paraId="05F5ABF4" w14:textId="77777777" w:rsidR="005C4D47" w:rsidRPr="005C4D47" w:rsidDel="00733C88" w:rsidRDefault="005C4D47" w:rsidP="005C4D47">
      <w:pPr>
        <w:rPr>
          <w:del w:id="128" w:author="Mike Stark" w:date="2019-02-11T15:17:00Z"/>
        </w:rPr>
      </w:pPr>
    </w:p>
    <w:p w14:paraId="4965DB73" w14:textId="51A46680" w:rsidR="00AD2604" w:rsidRDefault="00AD2604" w:rsidP="00AD2604">
      <w:pPr>
        <w:pStyle w:val="Heading3"/>
      </w:pPr>
      <w:r>
        <w:t>Key functions</w:t>
      </w:r>
    </w:p>
    <w:p w14:paraId="49EF907C" w14:textId="77777777" w:rsidR="00A50FA8" w:rsidRDefault="00A50FA8" w:rsidP="00A50FA8">
      <w:pPr>
        <w:rPr>
          <w:ins w:id="129" w:author="Mike Stark" w:date="2019-02-11T13:44:00Z"/>
        </w:rPr>
      </w:pPr>
      <w:ins w:id="130" w:author="Mike Stark" w:date="2019-02-11T13:44:00Z">
        <w:r>
          <w:t>The key functions for propagation and spacecraft are:</w:t>
        </w:r>
      </w:ins>
    </w:p>
    <w:p w14:paraId="0686CF86" w14:textId="77777777" w:rsidR="00A50FA8" w:rsidRDefault="00A50FA8" w:rsidP="00A50FA8">
      <w:pPr>
        <w:rPr>
          <w:ins w:id="131" w:author="Mike Stark" w:date="2019-02-11T13:44:00Z"/>
        </w:rPr>
      </w:pPr>
      <w:ins w:id="132" w:author="Mike Stark" w:date="2019-02-11T13:44:00Z">
        <w:r w:rsidRPr="006B57EC">
          <w:rPr>
            <w:u w:val="single"/>
          </w:rPr>
          <w:t>Propagator</w:t>
        </w:r>
      </w:ins>
    </w:p>
    <w:p w14:paraId="7CD3FF6C" w14:textId="77777777" w:rsidR="00A50FA8" w:rsidRDefault="00A50FA8" w:rsidP="00A50FA8">
      <w:pPr>
        <w:pStyle w:val="ListParagraph"/>
        <w:numPr>
          <w:ilvl w:val="0"/>
          <w:numId w:val="6"/>
        </w:numPr>
        <w:rPr>
          <w:ins w:id="133" w:author="Mike Stark" w:date="2019-02-11T13:44:00Z"/>
        </w:rPr>
      </w:pPr>
      <w:proofErr w:type="spellStart"/>
      <w:ins w:id="134" w:author="Mike Stark" w:date="2019-02-11T13:44:00Z">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classic two-body problem with the addition of the J2 gravitational perturbation.</w:t>
        </w:r>
      </w:ins>
    </w:p>
    <w:p w14:paraId="6BFAD7D4" w14:textId="77777777" w:rsidR="00A50FA8" w:rsidRDefault="00A50FA8" w:rsidP="00A50FA8">
      <w:pPr>
        <w:pStyle w:val="ListParagraph"/>
        <w:numPr>
          <w:ilvl w:val="0"/>
          <w:numId w:val="6"/>
        </w:numPr>
        <w:rPr>
          <w:ins w:id="135" w:author="Mike Stark" w:date="2019-02-11T13:44:00Z"/>
        </w:rPr>
      </w:pPr>
      <w:ins w:id="136" w:author="Mike Stark" w:date="2019-02-11T13:44:00Z">
        <w:r>
          <w:t xml:space="preserve">Propagate() – this function calls </w:t>
        </w:r>
        <w:proofErr w:type="spellStart"/>
        <w:r>
          <w:t>PropagateOrbitalElements</w:t>
        </w:r>
        <w:proofErr w:type="spellEnd"/>
        <w:r>
          <w:t xml:space="preserve">() and adds the option to model the effect of atmospheric drag </w:t>
        </w:r>
      </w:ins>
    </w:p>
    <w:p w14:paraId="1136DB20" w14:textId="6FD1C3F3" w:rsidR="00A50FA8" w:rsidRDefault="00A50FA8" w:rsidP="00A50FA8">
      <w:pPr>
        <w:pStyle w:val="ListParagraph"/>
        <w:numPr>
          <w:ilvl w:val="0"/>
          <w:numId w:val="6"/>
        </w:numPr>
        <w:rPr>
          <w:ins w:id="137" w:author="Mike Stark" w:date="2019-02-11T13:44:00Z"/>
        </w:rPr>
      </w:pPr>
      <w:commentRangeStart w:id="138"/>
      <w:proofErr w:type="spellStart"/>
      <w:ins w:id="139" w:author="Mike Stark" w:date="2019-02-11T13:44:00Z">
        <w:r>
          <w:t>ComputePeriapsisAltitude</w:t>
        </w:r>
        <w:proofErr w:type="spellEnd"/>
        <w:r>
          <w:t>() – computes value</w:t>
        </w:r>
      </w:ins>
      <w:ins w:id="140" w:author="Mike Stark" w:date="2019-02-11T14:48:00Z">
        <w:r w:rsidR="004A1834">
          <w:t>s</w:t>
        </w:r>
      </w:ins>
      <w:ins w:id="141" w:author="Mike Stark" w:date="2019-02-11T13:44:00Z">
        <w:r>
          <w:t xml:space="preserve"> needed in drag modeling</w:t>
        </w:r>
        <w:commentRangeEnd w:id="138"/>
        <w:r>
          <w:rPr>
            <w:rStyle w:val="CommentReference"/>
          </w:rPr>
          <w:commentReference w:id="138"/>
        </w:r>
      </w:ins>
    </w:p>
    <w:p w14:paraId="748AB025" w14:textId="77777777" w:rsidR="00A50FA8" w:rsidRPr="008E7D1F" w:rsidRDefault="00A50FA8" w:rsidP="00A50FA8">
      <w:pPr>
        <w:rPr>
          <w:ins w:id="142" w:author="Mike Stark" w:date="2019-02-11T13:44:00Z"/>
          <w:u w:val="single"/>
        </w:rPr>
      </w:pPr>
      <w:commentRangeStart w:id="143"/>
      <w:ins w:id="144" w:author="Mike Stark" w:date="2019-02-11T13:44:00Z">
        <w:r w:rsidRPr="008E7D1F">
          <w:rPr>
            <w:u w:val="single"/>
          </w:rPr>
          <w:t>Spacecraft</w:t>
        </w:r>
        <w:commentRangeEnd w:id="143"/>
        <w:r>
          <w:rPr>
            <w:rStyle w:val="CommentReference"/>
          </w:rPr>
          <w:commentReference w:id="143"/>
        </w:r>
      </w:ins>
    </w:p>
    <w:p w14:paraId="079478CD" w14:textId="77777777" w:rsidR="00A50FA8" w:rsidRPr="006B57EC" w:rsidRDefault="00A50FA8" w:rsidP="00A50FA8">
      <w:pPr>
        <w:pStyle w:val="ListParagraph"/>
        <w:numPr>
          <w:ilvl w:val="0"/>
          <w:numId w:val="7"/>
        </w:numPr>
        <w:rPr>
          <w:ins w:id="145" w:author="Mike Stark" w:date="2019-02-11T13:44:00Z"/>
        </w:rPr>
      </w:pPr>
      <w:proofErr w:type="spellStart"/>
      <w:ins w:id="146" w:author="Mike Stark" w:date="2019-02-11T13:44:00Z">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ins>
    </w:p>
    <w:p w14:paraId="6C7514A0" w14:textId="77777777" w:rsidR="00733C88" w:rsidRDefault="00733C88" w:rsidP="009A7057">
      <w:pPr>
        <w:pStyle w:val="Heading2"/>
        <w:rPr>
          <w:ins w:id="147" w:author="Mike Stark" w:date="2019-02-11T15:18:00Z"/>
          <w:highlight w:val="yellow"/>
        </w:rPr>
      </w:pPr>
      <w:ins w:id="148" w:author="Mike Stark" w:date="2019-02-11T15:18:00Z">
        <w:r>
          <w:rPr>
            <w:highlight w:val="yellow"/>
          </w:rPr>
          <w:br w:type="page"/>
        </w:r>
      </w:ins>
    </w:p>
    <w:p w14:paraId="2AFD2C38" w14:textId="38854A03" w:rsidR="00AD2604" w:rsidRPr="00733C88" w:rsidDel="00A50FA8" w:rsidRDefault="00AD2604" w:rsidP="00AD2604">
      <w:pPr>
        <w:rPr>
          <w:del w:id="149" w:author="Mike Stark" w:date="2019-02-11T13:44:00Z"/>
          <w:highlight w:val="yellow"/>
          <w:rPrChange w:id="150" w:author="Mike Stark" w:date="2019-02-11T15:15:00Z">
            <w:rPr>
              <w:del w:id="151" w:author="Mike Stark" w:date="2019-02-11T13:44:00Z"/>
            </w:rPr>
          </w:rPrChange>
        </w:rPr>
      </w:pPr>
      <w:del w:id="152" w:author="Mike Stark" w:date="2019-02-11T13:44:00Z">
        <w:r w:rsidRPr="00AD2604" w:rsidDel="00A50FA8">
          <w:rPr>
            <w:highlight w:val="yellow"/>
          </w:rPr>
          <w:lastRenderedPageBreak/>
          <w:delText>TBS</w:delText>
        </w:r>
      </w:del>
    </w:p>
    <w:p w14:paraId="0C0FE694" w14:textId="75A4ABF5" w:rsidR="005C4D47" w:rsidRDefault="005C4D47" w:rsidP="009A7057">
      <w:pPr>
        <w:pStyle w:val="Heading2"/>
      </w:pPr>
      <w:r>
        <w:t>Coverage</w:t>
      </w:r>
    </w:p>
    <w:p w14:paraId="25052026" w14:textId="633F5889" w:rsidR="00A55769" w:rsidRPr="00A55769" w:rsidRDefault="00A55769" w:rsidP="00A55769">
      <w:del w:id="153" w:author="Mike Stark" w:date="2019-02-11T14:49:00Z">
        <w:r w:rsidRPr="004A1834" w:rsidDel="004A1834">
          <w:rPr>
            <w:rPrChange w:id="154" w:author="Mike Stark" w:date="2019-02-11T14:49:00Z">
              <w:rPr>
                <w:highlight w:val="yellow"/>
              </w:rPr>
            </w:rPrChange>
          </w:rPr>
          <w:delText>TBS</w:delText>
        </w:r>
      </w:del>
      <w:ins w:id="155" w:author="Mike Stark" w:date="2019-02-11T14:49:00Z">
        <w:r w:rsidR="004A1834" w:rsidRPr="004A1834">
          <w:rPr>
            <w:rPrChange w:id="156" w:author="Mike Stark" w:date="2019-02-11T14:49:00Z">
              <w:rPr>
                <w:highlight w:val="yellow"/>
              </w:rPr>
            </w:rPrChange>
          </w:rPr>
          <w:t>This</w:t>
        </w:r>
        <w:r w:rsidR="004A1834">
          <w:t xml:space="preserve"> section describes </w:t>
        </w:r>
      </w:ins>
      <w:ins w:id="157" w:author="Mike Stark" w:date="2019-02-11T14:50:00Z">
        <w:r w:rsidR="004A1834">
          <w:t xml:space="preserve">the class responsibilities, key data structures and key functions in the coverage checker. </w:t>
        </w:r>
      </w:ins>
      <w:ins w:id="158" w:author="Mike Stark" w:date="2019-02-11T14:51:00Z">
        <w:r w:rsidR="004A1834">
          <w:t xml:space="preserve">The coverage checker interacts with a Sensor </w:t>
        </w:r>
      </w:ins>
      <w:ins w:id="159" w:author="Mike Stark" w:date="2019-02-11T14:52:00Z">
        <w:r w:rsidR="004A1834">
          <w:t>object</w:t>
        </w:r>
      </w:ins>
      <w:ins w:id="160" w:author="Mike Stark" w:date="2019-02-11T14:51:00Z">
        <w:r w:rsidR="004A1834">
          <w:t xml:space="preserve"> (via Spacecraft) to determine if a point is in the </w:t>
        </w:r>
      </w:ins>
      <w:ins w:id="161" w:author="Mike Stark" w:date="2019-02-11T14:52:00Z">
        <w:r w:rsidR="004A1834">
          <w:t xml:space="preserve">sensor’s </w:t>
        </w:r>
      </w:ins>
      <w:ins w:id="162" w:author="Mike Stark" w:date="2019-02-11T14:51:00Z">
        <w:r w:rsidR="004A1834">
          <w:t xml:space="preserve">field of </w:t>
        </w:r>
      </w:ins>
      <w:ins w:id="163" w:author="Mike Stark" w:date="2019-02-11T14:52:00Z">
        <w:r w:rsidR="004A1834">
          <w:t>view, accumulates dat</w:t>
        </w:r>
        <w:r w:rsidR="00C64565">
          <w:t>a on when points</w:t>
        </w:r>
      </w:ins>
      <w:ins w:id="164" w:author="Mike Stark" w:date="2019-02-11T14:53:00Z">
        <w:r w:rsidR="00C64565">
          <w:t xml:space="preserve"> on the ground</w:t>
        </w:r>
      </w:ins>
      <w:ins w:id="165" w:author="Mike Stark" w:date="2019-02-11T14:52:00Z">
        <w:r w:rsidR="00C64565">
          <w:t xml:space="preserve"> enter and leave the field of view, and builds reports o</w:t>
        </w:r>
      </w:ins>
      <w:ins w:id="166" w:author="Mike Stark" w:date="2019-02-11T14:53:00Z">
        <w:r w:rsidR="00C64565">
          <w:t>n intervals when these points are viewable.</w:t>
        </w:r>
      </w:ins>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66099A">
        <w:tc>
          <w:tcPr>
            <w:tcW w:w="2250" w:type="dxa"/>
            <w:shd w:val="clear" w:color="auto" w:fill="CCCCCC"/>
            <w:tcMar>
              <w:top w:w="100" w:type="dxa"/>
              <w:left w:w="100" w:type="dxa"/>
              <w:bottom w:w="100" w:type="dxa"/>
              <w:right w:w="100" w:type="dxa"/>
            </w:tcMar>
          </w:tcPr>
          <w:p w14:paraId="10059B33" w14:textId="77777777" w:rsidR="005C4D47" w:rsidRDefault="005C4D47" w:rsidP="0066099A">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66099A">
            <w:pPr>
              <w:pStyle w:val="Heading4"/>
              <w:rPr>
                <w:sz w:val="22"/>
                <w:szCs w:val="22"/>
              </w:rPr>
            </w:pPr>
            <w:r>
              <w:rPr>
                <w:sz w:val="22"/>
                <w:szCs w:val="22"/>
              </w:rPr>
              <w:t>Responsibility</w:t>
            </w:r>
          </w:p>
        </w:tc>
      </w:tr>
      <w:tr w:rsidR="005C4D47" w14:paraId="6BA70F64" w14:textId="77777777" w:rsidTr="0066099A">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66099A">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66099A">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25EF28D0" w14:textId="6D4EB54E" w:rsidR="005C4D47" w:rsidRDefault="000040C5" w:rsidP="0066099A">
            <w:proofErr w:type="spellStart"/>
            <w:r>
              <w:t>PointGroup</w:t>
            </w:r>
            <w:proofErr w:type="spellEnd"/>
            <w:r>
              <w:t xml:space="preserve">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66099A">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66099A">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66099A">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66099A">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5631C7C" w:rsidR="00FF7BCA" w:rsidRDefault="00FF7BCA" w:rsidP="00FF7BCA">
            <w:pPr>
              <w:pStyle w:val="ListParagraph"/>
              <w:numPr>
                <w:ilvl w:val="0"/>
                <w:numId w:val="5"/>
              </w:numPr>
            </w:pPr>
            <w:r>
              <w:t>a</w:t>
            </w:r>
            <w:ins w:id="167" w:author="Mike Stark" w:date="2019-02-11T14:54:00Z">
              <w:r w:rsidR="00C64565">
                <w:t>n optional</w:t>
              </w:r>
            </w:ins>
            <w:r>
              <w:t xml:space="preserve"> vector of </w:t>
            </w:r>
            <w:proofErr w:type="spellStart"/>
            <w:r>
              <w:t>VisiblePOIReport</w:t>
            </w:r>
            <w:proofErr w:type="spellEnd"/>
            <w:r>
              <w:t xml:space="preserve"> data</w:t>
            </w:r>
          </w:p>
          <w:p w14:paraId="7B704A9A" w14:textId="65737797" w:rsidR="005C4D47" w:rsidRDefault="00A44901" w:rsidP="0066099A">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lastRenderedPageBreak/>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2EB1FD9D" w:rsidR="002578D5" w:rsidRDefault="00803734" w:rsidP="00283E48">
      <w:pPr>
        <w:pStyle w:val="ListParagraph"/>
        <w:numPr>
          <w:ilvl w:val="0"/>
          <w:numId w:val="3"/>
        </w:numPr>
      </w:pPr>
      <w:proofErr w:type="spellStart"/>
      <w:r>
        <w:t>discreteEventData</w:t>
      </w:r>
      <w:proofErr w:type="spellEnd"/>
      <w:r>
        <w:t xml:space="preserve"> </w:t>
      </w:r>
      <w:r w:rsidR="00FF7BCA">
        <w:t>– is a</w:t>
      </w:r>
      <w:del w:id="168" w:author="Mike Stark" w:date="2019-02-11T13:40:00Z">
        <w:r w:rsidR="00FF7BCA" w:rsidDel="00F67C18">
          <w:delText>n</w:delText>
        </w:r>
      </w:del>
      <w:r w:rsidR="00FF7BCA">
        <w:t xml:space="preserve"> vector of </w:t>
      </w:r>
      <w:proofErr w:type="spellStart"/>
      <w:r w:rsidR="00FF7BCA">
        <w:t>visiblePOIReport</w:t>
      </w:r>
      <w:proofErr w:type="spellEnd"/>
      <w:r w:rsidR="00FF7BCA">
        <w:t xml:space="preserve"> vectors. Each point of interest has a single vector of POI reports, </w:t>
      </w:r>
      <w:ins w:id="169" w:author="Mike Stark" w:date="2019-02-11T13:40:00Z">
        <w:r w:rsidR="00F67C18">
          <w:t xml:space="preserve">and </w:t>
        </w:r>
      </w:ins>
      <w:r w:rsidR="00FF7BCA">
        <w:t>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12EAAD19"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w:t>
      </w:r>
      <w:del w:id="170" w:author="Mike Stark" w:date="2019-02-11T13:45:00Z">
        <w:r w:rsidDel="00A50FA8">
          <w:delText>below</w:delText>
        </w:r>
      </w:del>
      <w:ins w:id="171" w:author="Mike Stark" w:date="2019-02-11T13:45:00Z">
        <w:r w:rsidR="00A50FA8">
          <w:t>in the following pseudo-code</w:t>
        </w:r>
      </w:ins>
      <w:r>
        <w:t>.</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2709070F" w:rsidR="00C52056" w:rsidRPr="008D31BC" w:rsidRDefault="00CD5877" w:rsidP="00CD5877">
      <w:pPr>
        <w:spacing w:after="0"/>
        <w:ind w:left="1440"/>
        <w:rPr>
          <w:rFonts w:ascii="Courier New" w:hAnsi="Courier New" w:cs="Courier New"/>
        </w:rPr>
      </w:pPr>
      <w:r w:rsidRPr="008D31BC">
        <w:rPr>
          <w:rFonts w:ascii="Courier New" w:hAnsi="Courier New" w:cs="Courier New"/>
        </w:rPr>
        <w:t>If (POI is above horizon) then</w:t>
      </w:r>
    </w:p>
    <w:p w14:paraId="20608233" w14:textId="56641634"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6F38049D" w:rsidR="00CD5877" w:rsidRPr="008D31BC" w:rsidRDefault="00CD5877" w:rsidP="00CD5877">
      <w:pPr>
        <w:spacing w:after="0"/>
        <w:ind w:left="2880"/>
        <w:rPr>
          <w:rFonts w:ascii="Courier New" w:hAnsi="Courier New" w:cs="Courier New"/>
        </w:rPr>
      </w:pPr>
      <w:r w:rsidRPr="008D31BC">
        <w:rPr>
          <w:rFonts w:ascii="Courier New" w:hAnsi="Courier New" w:cs="Courier New"/>
        </w:rPr>
        <w:t>Store POI index in result to be returned from function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5E70A2FA"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Compute &amp; store data in a </w:t>
      </w:r>
      <w:proofErr w:type="spellStart"/>
      <w:r w:rsidRPr="008D31BC">
        <w:rPr>
          <w:rFonts w:ascii="Courier New" w:hAnsi="Courier New" w:cs="Courier New"/>
        </w:rPr>
        <w:t>visiblePOIreport</w:t>
      </w:r>
      <w:proofErr w:type="spellEnd"/>
    </w:p>
    <w:p w14:paraId="22294C74" w14:textId="5D95A44F"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2E88A494"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lastRenderedPageBreak/>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4D1C2B37" w14:textId="7648B5C8" w:rsidR="00CD5877" w:rsidDel="00C64565" w:rsidRDefault="00CD5877" w:rsidP="00C64565">
      <w:pPr>
        <w:spacing w:after="0"/>
        <w:ind w:left="720"/>
        <w:rPr>
          <w:del w:id="172" w:author="Mike Stark" w:date="2019-02-11T14:54:00Z"/>
          <w:u w:val="single"/>
        </w:rPr>
      </w:pPr>
      <w:r w:rsidRPr="008D31BC">
        <w:rPr>
          <w:rFonts w:ascii="Courier New" w:hAnsi="Courier New" w:cs="Courier New"/>
        </w:rPr>
        <w:t>Return list of points in field of view at current time.</w:t>
      </w:r>
      <w:del w:id="173" w:author="Mike Stark" w:date="2019-02-11T14:54:00Z">
        <w:r w:rsidDel="00C64565">
          <w:br w:type="page"/>
        </w:r>
      </w:del>
    </w:p>
    <w:p w14:paraId="5E72B9DB" w14:textId="7250FEAA" w:rsidR="00C64565" w:rsidRDefault="00C64565" w:rsidP="00CD5877">
      <w:pPr>
        <w:spacing w:after="0"/>
        <w:ind w:left="720"/>
        <w:rPr>
          <w:ins w:id="174" w:author="Mike Stark" w:date="2019-02-11T14:54:00Z"/>
        </w:rPr>
      </w:pPr>
    </w:p>
    <w:p w14:paraId="2846C67B" w14:textId="77777777" w:rsidR="00C64565" w:rsidRDefault="00C64565" w:rsidP="00CD5877">
      <w:pPr>
        <w:spacing w:after="0"/>
        <w:ind w:left="720"/>
        <w:rPr>
          <w:ins w:id="175" w:author="Mike Stark" w:date="2019-02-11T14:54:00Z"/>
        </w:rPr>
      </w:pPr>
    </w:p>
    <w:p w14:paraId="5753EEB9" w14:textId="77777777" w:rsidR="00CD5877" w:rsidDel="00C64565" w:rsidRDefault="00CD5877" w:rsidP="00CD5877">
      <w:pPr>
        <w:spacing w:after="0"/>
        <w:ind w:left="720"/>
        <w:rPr>
          <w:del w:id="176" w:author="Mike Stark" w:date="2019-02-11T14:54:00Z"/>
        </w:rPr>
      </w:pPr>
    </w:p>
    <w:p w14:paraId="489E908F" w14:textId="77777777" w:rsidR="008D31BC" w:rsidRDefault="008D31BC">
      <w:pPr>
        <w:spacing w:after="0"/>
        <w:ind w:left="720"/>
        <w:pPrChange w:id="177" w:author="Mike Stark" w:date="2019-02-11T14:54:00Z">
          <w:pPr/>
        </w:pPrChange>
      </w:pPr>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64C770DC"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0E6A84E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7C6E64F4" w14:textId="27A8F71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698FAE78" w14:textId="77777777" w:rsidR="00F03876" w:rsidRDefault="00F03876" w:rsidP="009A7057">
      <w:pPr>
        <w:pStyle w:val="Heading1"/>
        <w:rPr>
          <w:ins w:id="178" w:author="Mike Stark" w:date="2019-02-26T10:25:00Z"/>
        </w:rPr>
      </w:pPr>
      <w:ins w:id="179" w:author="Mike Stark" w:date="2019-02-26T10:25:00Z">
        <w:r>
          <w:br w:type="page"/>
        </w:r>
      </w:ins>
    </w:p>
    <w:p w14:paraId="1CF1F90B" w14:textId="7C61C382" w:rsidR="009A7057" w:rsidRDefault="009A7057" w:rsidP="009A7057">
      <w:pPr>
        <w:pStyle w:val="Heading1"/>
        <w:rPr>
          <w:ins w:id="180" w:author="Mike Stark" w:date="2019-02-26T10:25:00Z"/>
        </w:rPr>
      </w:pPr>
      <w:proofErr w:type="spellStart"/>
      <w:r>
        <w:lastRenderedPageBreak/>
        <w:t>Doxygen</w:t>
      </w:r>
      <w:proofErr w:type="spellEnd"/>
      <w:r>
        <w:t xml:space="preserve"> </w:t>
      </w:r>
      <w:del w:id="181" w:author="Mike Stark" w:date="2019-02-26T10:25:00Z">
        <w:r w:rsidDel="00F03876">
          <w:delText>Output</w:delText>
        </w:r>
      </w:del>
      <w:ins w:id="182" w:author="Mike Stark" w:date="2019-02-26T10:25:00Z">
        <w:r w:rsidR="00F03876">
          <w:t>Documentation</w:t>
        </w:r>
      </w:ins>
    </w:p>
    <w:p w14:paraId="471F2AD8" w14:textId="77777777" w:rsidR="00F03876" w:rsidRDefault="00F03876" w:rsidP="00F03876">
      <w:pPr>
        <w:rPr>
          <w:ins w:id="183" w:author="Mike Stark" w:date="2019-02-26T10:27:00Z"/>
        </w:rPr>
      </w:pPr>
      <w:proofErr w:type="spellStart"/>
      <w:ins w:id="184" w:author="Mike Stark" w:date="2019-02-26T10:25:00Z">
        <w:r>
          <w:t>Doxygen</w:t>
        </w:r>
        <w:proofErr w:type="spellEnd"/>
        <w:r>
          <w:t xml:space="preserve"> is a tool that generates documentation from tags included in source code that </w:t>
        </w:r>
      </w:ins>
      <w:ins w:id="185" w:author="Mike Stark" w:date="2019-02-26T10:26:00Z">
        <w:r>
          <w:t>extracts</w:t>
        </w:r>
      </w:ins>
      <w:ins w:id="186" w:author="Mike Stark" w:date="2019-02-26T10:25:00Z">
        <w:r>
          <w:t xml:space="preserve"> commentary </w:t>
        </w:r>
      </w:ins>
      <w:ins w:id="187" w:author="Mike Stark" w:date="2019-02-26T10:26:00Z">
        <w:r>
          <w:t>into both HTML and PDF documents. The O&amp;C code includes both TAT-C specific code</w:t>
        </w:r>
      </w:ins>
      <w:ins w:id="188" w:author="Mike Stark" w:date="2019-02-26T10:27:00Z">
        <w:r>
          <w:t xml:space="preserve"> and reused GMAT utilities; these are documented separately.  The following files are delivered in conjunction with this design document</w:t>
        </w:r>
      </w:ins>
    </w:p>
    <w:p w14:paraId="4D964877" w14:textId="38C4A8AD" w:rsidR="00F03876" w:rsidRDefault="004745D5" w:rsidP="004745D5">
      <w:pPr>
        <w:pStyle w:val="ListParagraph"/>
        <w:numPr>
          <w:ilvl w:val="0"/>
          <w:numId w:val="9"/>
        </w:numPr>
        <w:rPr>
          <w:ins w:id="189" w:author="Mike Stark" w:date="2019-02-26T10:51:00Z"/>
        </w:rPr>
      </w:pPr>
      <w:ins w:id="190" w:author="Mike Stark" w:date="2019-02-26T10:51:00Z">
        <w:r>
          <w:t>GmatSRcRefMan.pdf – reused GMAT code</w:t>
        </w:r>
      </w:ins>
    </w:p>
    <w:p w14:paraId="6B87D86D" w14:textId="0407BEA5" w:rsidR="004745D5" w:rsidRDefault="004745D5" w:rsidP="004745D5">
      <w:pPr>
        <w:pStyle w:val="ListParagraph"/>
        <w:numPr>
          <w:ilvl w:val="0"/>
          <w:numId w:val="9"/>
        </w:numPr>
        <w:rPr>
          <w:ins w:id="191" w:author="Mike Stark" w:date="2019-02-26T10:51:00Z"/>
        </w:rPr>
      </w:pPr>
      <w:ins w:id="192" w:author="Mike Stark" w:date="2019-02-26T10:51:00Z">
        <w:r>
          <w:t>T</w:t>
        </w:r>
      </w:ins>
      <w:ins w:id="193" w:author="Mike Stark" w:date="2019-02-26T10:52:00Z">
        <w:r>
          <w:t>atC</w:t>
        </w:r>
      </w:ins>
      <w:ins w:id="194" w:author="Mike Stark" w:date="2019-02-26T10:51:00Z">
        <w:r>
          <w:t>SrcRefMan.pdf – TAT-C source code</w:t>
        </w:r>
      </w:ins>
    </w:p>
    <w:p w14:paraId="41B22A91" w14:textId="1D2343D4" w:rsidR="004745D5" w:rsidRDefault="004745D5" w:rsidP="004745D5">
      <w:pPr>
        <w:pStyle w:val="ListParagraph"/>
        <w:numPr>
          <w:ilvl w:val="0"/>
          <w:numId w:val="9"/>
        </w:numPr>
        <w:rPr>
          <w:ins w:id="195" w:author="Mike Stark" w:date="2019-02-26T10:53:00Z"/>
        </w:rPr>
      </w:pPr>
      <w:ins w:id="196" w:author="Mike Stark" w:date="2019-02-26T10:52:00Z">
        <w:r w:rsidRPr="004745D5">
          <w:t>TatCReferenceManual-Doxygen.zip</w:t>
        </w:r>
        <w:r>
          <w:t xml:space="preserve"> – contains both PDF and HTML files.</w:t>
        </w:r>
      </w:ins>
      <w:ins w:id="197" w:author="Mike Stark" w:date="2019-02-26T10:53:00Z">
        <w:r>
          <w:t xml:space="preserve"> The HTML files within this zip file are themselves zipped.</w:t>
        </w:r>
      </w:ins>
    </w:p>
    <w:p w14:paraId="6CEDE811" w14:textId="77777777" w:rsidR="004745D5" w:rsidRPr="00F03876" w:rsidRDefault="004745D5" w:rsidP="004745D5">
      <w:pPr>
        <w:pPrChange w:id="198" w:author="Mike Stark" w:date="2019-02-26T10:53:00Z">
          <w:pPr>
            <w:pStyle w:val="Heading1"/>
          </w:pPr>
        </w:pPrChange>
      </w:pPr>
      <w:bookmarkStart w:id="199" w:name="_GoBack"/>
      <w:bookmarkEnd w:id="199"/>
    </w:p>
    <w:sectPr w:rsidR="004745D5" w:rsidRPr="00F03876"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ke Stark" w:date="2018-12-07T10:18:00Z" w:initials="MES">
    <w:p w14:paraId="2E72BED6" w14:textId="6A7BF8A2" w:rsidR="00506BFA" w:rsidRDefault="00506BFA">
      <w:pPr>
        <w:pStyle w:val="CommentText"/>
      </w:pPr>
      <w:r>
        <w:rPr>
          <w:rStyle w:val="CommentReference"/>
        </w:rPr>
        <w:annotationRef/>
      </w:r>
      <w:r>
        <w:t>Units – verify they are km and km/sec</w:t>
      </w:r>
    </w:p>
  </w:comment>
  <w:comment w:id="11" w:author="Mike Stark" w:date="2018-12-13T13:55:00Z" w:initials="MES">
    <w:p w14:paraId="3CA56C9A" w14:textId="235F944D" w:rsidR="00950D0C" w:rsidRDefault="00950D0C">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138" w:author="Mike Stark" w:date="2018-12-20T11:38:00Z" w:initials="MES">
    <w:p w14:paraId="65EB0B24" w14:textId="77777777" w:rsidR="00A50FA8" w:rsidRDefault="00A50FA8"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143" w:author="Mike Stark" w:date="2018-12-20T11:42:00Z" w:initials="MES">
    <w:p w14:paraId="0517468A" w14:textId="77777777" w:rsidR="00A50FA8" w:rsidRDefault="00A50FA8"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2BED6" w15:done="1"/>
  <w15:commentEx w15:paraId="3CA56C9A" w15:done="0"/>
  <w15:commentEx w15:paraId="65EB0B24" w15:done="0"/>
  <w15:commentEx w15:paraId="051746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2BED6" w16cid:durableId="1FB4C78E"/>
  <w16cid:commentId w16cid:paraId="3CA56C9A" w16cid:durableId="1FBCE349"/>
  <w16cid:commentId w16cid:paraId="65EB0B24" w16cid:durableId="1FC5FD9C"/>
  <w16cid:commentId w16cid:paraId="0517468A" w16cid:durableId="1FC5F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F621C" w14:textId="77777777" w:rsidR="00F04C89" w:rsidRDefault="00F04C89" w:rsidP="00FE3ED5">
      <w:pPr>
        <w:spacing w:after="0"/>
      </w:pPr>
      <w:r>
        <w:separator/>
      </w:r>
    </w:p>
  </w:endnote>
  <w:endnote w:type="continuationSeparator" w:id="0">
    <w:p w14:paraId="4F44885C" w14:textId="77777777" w:rsidR="00F04C89" w:rsidRDefault="00F04C89"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21701"/>
      <w:docPartObj>
        <w:docPartGallery w:val="Page Numbers (Bottom of Page)"/>
        <w:docPartUnique/>
      </w:docPartObj>
    </w:sdtPr>
    <w:sdtEndPr>
      <w:rPr>
        <w:rStyle w:val="PageNumber"/>
      </w:rPr>
    </w:sdtEndPr>
    <w:sdtContent>
      <w:p w14:paraId="37B8569C" w14:textId="59E84235" w:rsidR="00FE3ED5" w:rsidRDefault="00FE3ED5" w:rsidP="00234A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FE3ED5" w:rsidRDefault="00FE3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4D55E" w14:textId="2442B278" w:rsidR="00FE3ED5" w:rsidRDefault="00937DAB"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6F98B" w14:textId="77777777" w:rsidR="00155BD3" w:rsidRDefault="00155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70DF3" w14:textId="77777777" w:rsidR="00F04C89" w:rsidRDefault="00F04C89" w:rsidP="00FE3ED5">
      <w:pPr>
        <w:spacing w:after="0"/>
      </w:pPr>
      <w:r>
        <w:separator/>
      </w:r>
    </w:p>
  </w:footnote>
  <w:footnote w:type="continuationSeparator" w:id="0">
    <w:p w14:paraId="0E7F77D2" w14:textId="77777777" w:rsidR="00F04C89" w:rsidRDefault="00F04C89" w:rsidP="00FE3E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2B0E9" w14:textId="77777777" w:rsidR="00155BD3" w:rsidRDefault="00155B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5326" w14:textId="24FD7A46" w:rsidR="00283E48" w:rsidRDefault="00283E48" w:rsidP="00283E48">
    <w:pPr>
      <w:pStyle w:val="Header"/>
      <w:jc w:val="center"/>
      <w:rPr>
        <w:b/>
        <w:sz w:val="28"/>
        <w:szCs w:val="28"/>
      </w:rPr>
    </w:pPr>
    <w:r>
      <w:rPr>
        <w:b/>
        <w:sz w:val="28"/>
        <w:szCs w:val="28"/>
      </w:rPr>
      <w:t>TAT-C Orbit &amp; Coverage System Description v0</w:t>
    </w:r>
    <w:r w:rsidR="001941DF">
      <w:rPr>
        <w:b/>
        <w:sz w:val="28"/>
        <w:szCs w:val="28"/>
      </w:rPr>
      <w:t>.</w:t>
    </w:r>
    <w:ins w:id="12" w:author="Mike Stark" w:date="2019-02-11T16:00:00Z">
      <w:r w:rsidR="00155BD3">
        <w:rPr>
          <w:b/>
          <w:sz w:val="28"/>
          <w:szCs w:val="28"/>
        </w:rPr>
        <w:t>3</w:t>
      </w:r>
    </w:ins>
    <w:del w:id="13" w:author="Mike Stark" w:date="2019-02-11T16:00:00Z">
      <w:r w:rsidR="001941DF" w:rsidDel="00155BD3">
        <w:rPr>
          <w:b/>
          <w:sz w:val="28"/>
          <w:szCs w:val="28"/>
        </w:rPr>
        <w:delText>2</w:delText>
      </w:r>
    </w:del>
  </w:p>
  <w:p w14:paraId="45ED5A35" w14:textId="5AFB3135" w:rsidR="00283E48" w:rsidRPr="00283E48" w:rsidRDefault="00283E48" w:rsidP="00283E48">
    <w:pPr>
      <w:pStyle w:val="Header"/>
      <w:jc w:val="center"/>
      <w:rPr>
        <w:b/>
        <w:sz w:val="28"/>
        <w:szCs w:val="28"/>
      </w:rPr>
    </w:pPr>
    <w:del w:id="14" w:author="Mike Stark" w:date="2019-02-11T15:04:00Z">
      <w:r w:rsidDel="004D17E7">
        <w:rPr>
          <w:b/>
          <w:sz w:val="28"/>
          <w:szCs w:val="28"/>
        </w:rPr>
        <w:delText>December 2018</w:delText>
      </w:r>
    </w:del>
    <w:ins w:id="15" w:author="Mike Stark" w:date="2019-02-11T15:04:00Z">
      <w:r w:rsidR="004D17E7">
        <w:rPr>
          <w:b/>
          <w:sz w:val="28"/>
          <w:szCs w:val="28"/>
        </w:rPr>
        <w:t>February 2019</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B3BB9" w14:textId="77777777" w:rsidR="00155BD3" w:rsidRDefault="00155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64795525"/>
    <w:multiLevelType w:val="hybridMultilevel"/>
    <w:tmpl w:val="627E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5"/>
  </w:num>
  <w:num w:numId="5">
    <w:abstractNumId w:val="1"/>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16E3"/>
    <w:rsid w:val="00045BED"/>
    <w:rsid w:val="000544F5"/>
    <w:rsid w:val="00091B19"/>
    <w:rsid w:val="000A3E5A"/>
    <w:rsid w:val="000D007B"/>
    <w:rsid w:val="000E2C4C"/>
    <w:rsid w:val="000F27FB"/>
    <w:rsid w:val="0011576A"/>
    <w:rsid w:val="001338F4"/>
    <w:rsid w:val="00155BD3"/>
    <w:rsid w:val="001825BD"/>
    <w:rsid w:val="00191F77"/>
    <w:rsid w:val="001941DF"/>
    <w:rsid w:val="001946D9"/>
    <w:rsid w:val="00195A1F"/>
    <w:rsid w:val="00197C1E"/>
    <w:rsid w:val="001B71AA"/>
    <w:rsid w:val="001C4690"/>
    <w:rsid w:val="001E0B82"/>
    <w:rsid w:val="001E5234"/>
    <w:rsid w:val="002335D2"/>
    <w:rsid w:val="002578D5"/>
    <w:rsid w:val="002635EA"/>
    <w:rsid w:val="00282CB2"/>
    <w:rsid w:val="00283E48"/>
    <w:rsid w:val="002E0D11"/>
    <w:rsid w:val="00320630"/>
    <w:rsid w:val="00327E9A"/>
    <w:rsid w:val="00363C23"/>
    <w:rsid w:val="00386A77"/>
    <w:rsid w:val="00391F6E"/>
    <w:rsid w:val="003B4182"/>
    <w:rsid w:val="003C09F4"/>
    <w:rsid w:val="003F4AE8"/>
    <w:rsid w:val="003F563A"/>
    <w:rsid w:val="004160D1"/>
    <w:rsid w:val="0042298D"/>
    <w:rsid w:val="004449C8"/>
    <w:rsid w:val="00446DA7"/>
    <w:rsid w:val="004745D5"/>
    <w:rsid w:val="00495FDF"/>
    <w:rsid w:val="004A1834"/>
    <w:rsid w:val="004C1918"/>
    <w:rsid w:val="004D17E7"/>
    <w:rsid w:val="00506BFA"/>
    <w:rsid w:val="00521603"/>
    <w:rsid w:val="00526466"/>
    <w:rsid w:val="00536B13"/>
    <w:rsid w:val="00563428"/>
    <w:rsid w:val="0057081B"/>
    <w:rsid w:val="005B52DE"/>
    <w:rsid w:val="005C4D47"/>
    <w:rsid w:val="005E3D96"/>
    <w:rsid w:val="005F21F8"/>
    <w:rsid w:val="006537C3"/>
    <w:rsid w:val="00673DA2"/>
    <w:rsid w:val="006C2E9C"/>
    <w:rsid w:val="0070722C"/>
    <w:rsid w:val="00733C88"/>
    <w:rsid w:val="007409F7"/>
    <w:rsid w:val="007910A9"/>
    <w:rsid w:val="007D587D"/>
    <w:rsid w:val="0080106A"/>
    <w:rsid w:val="00803734"/>
    <w:rsid w:val="00861C35"/>
    <w:rsid w:val="00867683"/>
    <w:rsid w:val="008714A0"/>
    <w:rsid w:val="008877AF"/>
    <w:rsid w:val="0089249A"/>
    <w:rsid w:val="008D31BC"/>
    <w:rsid w:val="008F1589"/>
    <w:rsid w:val="00913C80"/>
    <w:rsid w:val="009301E5"/>
    <w:rsid w:val="00937DAB"/>
    <w:rsid w:val="00950D0C"/>
    <w:rsid w:val="00994C81"/>
    <w:rsid w:val="009A3082"/>
    <w:rsid w:val="009A61D2"/>
    <w:rsid w:val="009A7057"/>
    <w:rsid w:val="00A073C4"/>
    <w:rsid w:val="00A203BB"/>
    <w:rsid w:val="00A36807"/>
    <w:rsid w:val="00A44901"/>
    <w:rsid w:val="00A50FA8"/>
    <w:rsid w:val="00A55769"/>
    <w:rsid w:val="00A91BEB"/>
    <w:rsid w:val="00AD2604"/>
    <w:rsid w:val="00AD2717"/>
    <w:rsid w:val="00B12F11"/>
    <w:rsid w:val="00BB2BEE"/>
    <w:rsid w:val="00BC0269"/>
    <w:rsid w:val="00C0264B"/>
    <w:rsid w:val="00C1546A"/>
    <w:rsid w:val="00C52056"/>
    <w:rsid w:val="00C6070A"/>
    <w:rsid w:val="00C64565"/>
    <w:rsid w:val="00C74723"/>
    <w:rsid w:val="00C8129C"/>
    <w:rsid w:val="00CD5877"/>
    <w:rsid w:val="00CF2F9D"/>
    <w:rsid w:val="00D306CC"/>
    <w:rsid w:val="00D5027D"/>
    <w:rsid w:val="00D9404D"/>
    <w:rsid w:val="00DD11A2"/>
    <w:rsid w:val="00DD3DB9"/>
    <w:rsid w:val="00DE1319"/>
    <w:rsid w:val="00DE6F59"/>
    <w:rsid w:val="00E03022"/>
    <w:rsid w:val="00E36C22"/>
    <w:rsid w:val="00E53E23"/>
    <w:rsid w:val="00E8110A"/>
    <w:rsid w:val="00F03876"/>
    <w:rsid w:val="00F04C89"/>
    <w:rsid w:val="00F203FB"/>
    <w:rsid w:val="00F57C90"/>
    <w:rsid w:val="00F67C18"/>
    <w:rsid w:val="00F7117E"/>
    <w:rsid w:val="00FA5822"/>
    <w:rsid w:val="00FA7A3F"/>
    <w:rsid w:val="00FC2674"/>
    <w:rsid w:val="00FD0056"/>
    <w:rsid w:val="00FE18E9"/>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semiHidden/>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13</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21363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Mike Stark</cp:lastModifiedBy>
  <cp:revision>52</cp:revision>
  <cp:lastPrinted>2019-02-11T20:05:00Z</cp:lastPrinted>
  <dcterms:created xsi:type="dcterms:W3CDTF">2018-12-04T14:50:00Z</dcterms:created>
  <dcterms:modified xsi:type="dcterms:W3CDTF">2019-02-26T15:54:00Z</dcterms:modified>
</cp:coreProperties>
</file>